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336" w:rsidRPr="001742CE" w:rsidRDefault="00C07336" w:rsidP="00C07336">
      <w:pPr>
        <w:jc w:val="both"/>
        <w:rPr>
          <w:rFonts w:ascii="Arial" w:hAnsi="Arial" w:cs="Arial"/>
          <w:b/>
        </w:rPr>
      </w:pPr>
      <w:r w:rsidRPr="001742CE">
        <w:rPr>
          <w:rFonts w:ascii="Arial" w:hAnsi="Arial" w:cs="Arial"/>
          <w:b/>
        </w:rPr>
        <w:t>Exercise 3</w:t>
      </w:r>
    </w:p>
    <w:p w:rsidR="00C07336" w:rsidRPr="001742CE" w:rsidRDefault="00C07336" w:rsidP="00C07336">
      <w:pPr>
        <w:jc w:val="both"/>
        <w:rPr>
          <w:rFonts w:ascii="Arial" w:hAnsi="Arial" w:cs="Arial"/>
          <w:b/>
        </w:rPr>
      </w:pPr>
    </w:p>
    <w:p w:rsidR="00C07336" w:rsidRPr="001742CE" w:rsidRDefault="00C07336" w:rsidP="00C07336">
      <w:pPr>
        <w:jc w:val="both"/>
        <w:rPr>
          <w:rFonts w:ascii="Arial" w:hAnsi="Arial" w:cs="Arial"/>
        </w:rPr>
      </w:pPr>
      <w:r w:rsidRPr="001742CE">
        <w:rPr>
          <w:rFonts w:ascii="Arial" w:hAnsi="Arial" w:cs="Arial"/>
        </w:rPr>
        <w:t>2018-10-05</w:t>
      </w:r>
    </w:p>
    <w:p w:rsidR="00C07336" w:rsidRPr="001742CE" w:rsidRDefault="00C07336" w:rsidP="00C07336">
      <w:pPr>
        <w:jc w:val="both"/>
        <w:rPr>
          <w:rFonts w:ascii="Arial" w:hAnsi="Arial" w:cs="Arial"/>
        </w:rPr>
      </w:pPr>
    </w:p>
    <w:p w:rsidR="00C07336" w:rsidRPr="001742CE" w:rsidRDefault="00C07336" w:rsidP="00C07336">
      <w:pPr>
        <w:jc w:val="both"/>
        <w:rPr>
          <w:rFonts w:ascii="Arial" w:hAnsi="Arial" w:cs="Arial"/>
        </w:rPr>
      </w:pPr>
    </w:p>
    <w:p w:rsidR="00C07336" w:rsidRPr="001742CE" w:rsidRDefault="00C07336" w:rsidP="00C07336">
      <w:pPr>
        <w:jc w:val="both"/>
        <w:rPr>
          <w:rFonts w:ascii="Arial" w:hAnsi="Arial" w:cs="Arial"/>
          <w:b/>
        </w:rPr>
      </w:pPr>
      <w:r w:rsidRPr="001742CE">
        <w:rPr>
          <w:rFonts w:ascii="Arial" w:hAnsi="Arial" w:cs="Arial"/>
          <w:b/>
        </w:rPr>
        <w:t>Background</w:t>
      </w:r>
    </w:p>
    <w:p w:rsidR="00C07336" w:rsidRPr="001742CE" w:rsidRDefault="00C07336" w:rsidP="00C07336">
      <w:pPr>
        <w:jc w:val="both"/>
        <w:rPr>
          <w:rFonts w:ascii="Arial" w:hAnsi="Arial" w:cs="Arial"/>
          <w:b/>
        </w:rPr>
      </w:pPr>
    </w:p>
    <w:p w:rsidR="00C07336" w:rsidRDefault="00C07336" w:rsidP="00C07336">
      <w:pPr>
        <w:spacing w:line="288" w:lineRule="auto"/>
        <w:jc w:val="both"/>
        <w:rPr>
          <w:rFonts w:ascii="Arial" w:hAnsi="Arial" w:cs="Arial"/>
          <w:sz w:val="22"/>
        </w:rPr>
      </w:pPr>
      <w:r w:rsidRPr="00C07336">
        <w:rPr>
          <w:rFonts w:ascii="Arial" w:hAnsi="Arial" w:cs="Arial"/>
          <w:sz w:val="22"/>
        </w:rPr>
        <w:t>The objectives of this exercise are:</w:t>
      </w:r>
    </w:p>
    <w:p w:rsidR="00C07336" w:rsidRDefault="00C07336" w:rsidP="00C07336">
      <w:pPr>
        <w:spacing w:line="288" w:lineRule="auto"/>
        <w:jc w:val="both"/>
        <w:rPr>
          <w:rFonts w:ascii="Arial" w:hAnsi="Arial" w:cs="Arial"/>
          <w:sz w:val="22"/>
        </w:rPr>
      </w:pPr>
    </w:p>
    <w:p w:rsidR="00C07336" w:rsidRDefault="00C07336" w:rsidP="00C07336">
      <w:pPr>
        <w:pStyle w:val="ListParagraph"/>
        <w:numPr>
          <w:ilvl w:val="0"/>
          <w:numId w:val="3"/>
        </w:numPr>
        <w:spacing w:line="288" w:lineRule="auto"/>
        <w:jc w:val="both"/>
        <w:rPr>
          <w:rFonts w:ascii="Arial" w:hAnsi="Arial" w:cs="Arial"/>
          <w:sz w:val="22"/>
        </w:rPr>
      </w:pPr>
      <w:r>
        <w:rPr>
          <w:rFonts w:ascii="Arial" w:hAnsi="Arial" w:cs="Arial"/>
          <w:sz w:val="22"/>
        </w:rPr>
        <w:t>To get familiar with a MATLAB structure of genome-scale models.</w:t>
      </w:r>
    </w:p>
    <w:p w:rsidR="00C07336" w:rsidRDefault="00C07336" w:rsidP="00C07336">
      <w:pPr>
        <w:pStyle w:val="ListParagraph"/>
        <w:numPr>
          <w:ilvl w:val="0"/>
          <w:numId w:val="3"/>
        </w:numPr>
        <w:spacing w:line="288" w:lineRule="auto"/>
        <w:jc w:val="both"/>
        <w:rPr>
          <w:rFonts w:ascii="Arial" w:hAnsi="Arial" w:cs="Arial"/>
          <w:sz w:val="22"/>
        </w:rPr>
      </w:pPr>
      <w:r>
        <w:rPr>
          <w:rFonts w:ascii="Arial" w:hAnsi="Arial" w:cs="Arial"/>
          <w:sz w:val="22"/>
        </w:rPr>
        <w:t>To realize how undetermined models of metabolism are.</w:t>
      </w:r>
    </w:p>
    <w:p w:rsidR="00C07336" w:rsidRDefault="00C07336" w:rsidP="00C07336">
      <w:pPr>
        <w:pStyle w:val="ListParagraph"/>
        <w:numPr>
          <w:ilvl w:val="0"/>
          <w:numId w:val="3"/>
        </w:numPr>
        <w:spacing w:line="288" w:lineRule="auto"/>
        <w:jc w:val="both"/>
        <w:rPr>
          <w:rFonts w:ascii="Arial" w:hAnsi="Arial" w:cs="Arial"/>
          <w:sz w:val="22"/>
        </w:rPr>
      </w:pPr>
      <w:r>
        <w:rPr>
          <w:rFonts w:ascii="Arial" w:hAnsi="Arial" w:cs="Arial"/>
          <w:sz w:val="22"/>
        </w:rPr>
        <w:t>To be able to find an optimal flux distribution under specific conditions.</w:t>
      </w:r>
    </w:p>
    <w:p w:rsidR="00C07336" w:rsidRPr="00C07336" w:rsidRDefault="00C07336" w:rsidP="00C07336">
      <w:pPr>
        <w:pStyle w:val="ListParagraph"/>
        <w:numPr>
          <w:ilvl w:val="0"/>
          <w:numId w:val="3"/>
        </w:numPr>
        <w:spacing w:line="288" w:lineRule="auto"/>
        <w:jc w:val="both"/>
        <w:rPr>
          <w:rFonts w:ascii="Arial" w:hAnsi="Arial" w:cs="Arial"/>
          <w:sz w:val="22"/>
        </w:rPr>
      </w:pPr>
      <w:r>
        <w:rPr>
          <w:rFonts w:ascii="Arial" w:hAnsi="Arial" w:cs="Arial"/>
          <w:sz w:val="22"/>
        </w:rPr>
        <w:t>To interpret flux distributions and find trends in metabolism.</w:t>
      </w:r>
      <w:r w:rsidRPr="00C07336">
        <w:rPr>
          <w:rFonts w:ascii="Arial" w:hAnsi="Arial" w:cs="Arial"/>
          <w:sz w:val="22"/>
        </w:rPr>
        <w:t xml:space="preserve"> </w:t>
      </w:r>
    </w:p>
    <w:p w:rsidR="00C07336" w:rsidRDefault="00C07336" w:rsidP="00C07336">
      <w:pPr>
        <w:pStyle w:val="NormalWeb"/>
        <w:spacing w:line="288" w:lineRule="auto"/>
        <w:jc w:val="both"/>
        <w:rPr>
          <w:rFonts w:ascii="Arial" w:hAnsi="Arial" w:cs="Arial"/>
          <w:sz w:val="22"/>
        </w:rPr>
      </w:pPr>
      <w:r w:rsidRPr="00C07336">
        <w:rPr>
          <w:rFonts w:ascii="Arial" w:hAnsi="Arial" w:cs="Arial"/>
          <w:sz w:val="22"/>
        </w:rPr>
        <w:t xml:space="preserve">To attain these objectives, you will be given a model of central carbon metabolism of </w:t>
      </w:r>
      <w:r w:rsidRPr="00C07336">
        <w:rPr>
          <w:rFonts w:ascii="Arial" w:hAnsi="Arial" w:cs="Arial"/>
          <w:i/>
          <w:iCs/>
          <w:sz w:val="22"/>
        </w:rPr>
        <w:t xml:space="preserve">Saccharomyces cerevisiae </w:t>
      </w:r>
      <w:r w:rsidRPr="00C07336">
        <w:rPr>
          <w:rFonts w:ascii="Arial" w:hAnsi="Arial" w:cs="Arial"/>
          <w:sz w:val="22"/>
        </w:rPr>
        <w:t>(</w:t>
      </w:r>
      <w:proofErr w:type="spellStart"/>
      <w:r w:rsidRPr="00C07336">
        <w:rPr>
          <w:rFonts w:ascii="Arial" w:hAnsi="Arial" w:cs="Arial"/>
          <w:sz w:val="22"/>
        </w:rPr>
        <w:t>smallModel.mat</w:t>
      </w:r>
      <w:proofErr w:type="spellEnd"/>
      <w:r w:rsidRPr="00C07336">
        <w:rPr>
          <w:rFonts w:ascii="Arial" w:hAnsi="Arial" w:cs="Arial"/>
          <w:sz w:val="22"/>
        </w:rPr>
        <w:t>) and you will have to find the flux distributions of the model, using different objective functions and simulating different conditions. Additionally, you will analyze which secondary metabolites the model is producing and how is it satisfying energetic and charge balance requirements (ATP, NADH and NADPH)</w:t>
      </w:r>
      <w:r>
        <w:rPr>
          <w:rFonts w:ascii="Arial" w:hAnsi="Arial" w:cs="Arial"/>
          <w:sz w:val="22"/>
        </w:rPr>
        <w:t>.</w:t>
      </w:r>
    </w:p>
    <w:p w:rsidR="00C07336" w:rsidRDefault="00C07336" w:rsidP="00C07336">
      <w:pPr>
        <w:pStyle w:val="NormalWeb"/>
        <w:jc w:val="both"/>
        <w:rPr>
          <w:rFonts w:ascii="Arial" w:hAnsi="Arial" w:cs="Arial"/>
          <w:sz w:val="22"/>
          <w:szCs w:val="22"/>
        </w:rPr>
      </w:pPr>
      <w:r w:rsidRPr="00C07336">
        <w:rPr>
          <w:rFonts w:ascii="Arial" w:hAnsi="Arial" w:cs="Arial"/>
          <w:b/>
          <w:sz w:val="22"/>
          <w:szCs w:val="22"/>
        </w:rPr>
        <w:t>Book contents:</w:t>
      </w:r>
      <w:r w:rsidRPr="00C07336">
        <w:rPr>
          <w:rFonts w:ascii="Arial" w:hAnsi="Arial" w:cs="Arial"/>
          <w:sz w:val="22"/>
          <w:szCs w:val="22"/>
        </w:rPr>
        <w:t xml:space="preserve"> This exercise covers chapters 18 and 19, together with some topics from chapter 21. </w:t>
      </w:r>
    </w:p>
    <w:p w:rsidR="005A0B65" w:rsidRDefault="005A0B65" w:rsidP="005A0B65">
      <w:pPr>
        <w:jc w:val="both"/>
        <w:rPr>
          <w:rFonts w:ascii="Arial" w:eastAsia="Times New Roman" w:hAnsi="Arial" w:cs="Arial"/>
          <w:color w:val="000000" w:themeColor="text1"/>
          <w:sz w:val="22"/>
          <w:szCs w:val="22"/>
          <w:shd w:val="clear" w:color="auto" w:fill="FFFFFF"/>
        </w:rPr>
      </w:pPr>
      <w:r w:rsidRPr="005A0B65">
        <w:rPr>
          <w:rFonts w:ascii="Arial" w:hAnsi="Arial" w:cs="Arial"/>
          <w:b/>
          <w:color w:val="000000" w:themeColor="text1"/>
          <w:sz w:val="22"/>
          <w:szCs w:val="22"/>
        </w:rPr>
        <w:t>Additional references:</w:t>
      </w:r>
      <w:r w:rsidRPr="005A0B65">
        <w:rPr>
          <w:rFonts w:ascii="Arial" w:hAnsi="Arial" w:cs="Arial"/>
          <w:color w:val="000000" w:themeColor="text1"/>
          <w:sz w:val="22"/>
          <w:szCs w:val="22"/>
        </w:rPr>
        <w:t xml:space="preserve"> </w:t>
      </w:r>
      <w:r w:rsidRPr="005A0B65">
        <w:rPr>
          <w:rFonts w:ascii="Arial" w:eastAsia="Times New Roman" w:hAnsi="Arial" w:cs="Arial"/>
          <w:color w:val="000000" w:themeColor="text1"/>
          <w:sz w:val="22"/>
          <w:szCs w:val="22"/>
          <w:shd w:val="clear" w:color="auto" w:fill="FFFFFF"/>
        </w:rPr>
        <w:t xml:space="preserve">Nielsen, J., &amp; </w:t>
      </w:r>
      <w:proofErr w:type="spellStart"/>
      <w:r w:rsidRPr="005A0B65">
        <w:rPr>
          <w:rFonts w:ascii="Arial" w:eastAsia="Times New Roman" w:hAnsi="Arial" w:cs="Arial"/>
          <w:color w:val="000000" w:themeColor="text1"/>
          <w:sz w:val="22"/>
          <w:szCs w:val="22"/>
          <w:shd w:val="clear" w:color="auto" w:fill="FFFFFF"/>
        </w:rPr>
        <w:t>Villadsen</w:t>
      </w:r>
      <w:proofErr w:type="spellEnd"/>
      <w:r w:rsidRPr="005A0B65">
        <w:rPr>
          <w:rFonts w:ascii="Arial" w:eastAsia="Times New Roman" w:hAnsi="Arial" w:cs="Arial"/>
          <w:color w:val="000000" w:themeColor="text1"/>
          <w:sz w:val="22"/>
          <w:szCs w:val="22"/>
          <w:shd w:val="clear" w:color="auto" w:fill="FFFFFF"/>
        </w:rPr>
        <w:t>, J. (2011). </w:t>
      </w:r>
      <w:r w:rsidRPr="005A0B65">
        <w:rPr>
          <w:rFonts w:ascii="Arial" w:eastAsia="Times New Roman" w:hAnsi="Arial" w:cs="Arial"/>
          <w:i/>
          <w:iCs/>
          <w:color w:val="000000" w:themeColor="text1"/>
          <w:sz w:val="22"/>
          <w:szCs w:val="22"/>
          <w:shd w:val="clear" w:color="auto" w:fill="FFFFFF"/>
        </w:rPr>
        <w:t>Bioreaction engineering principles Third Edition</w:t>
      </w:r>
      <w:r w:rsidRPr="005A0B65">
        <w:rPr>
          <w:rFonts w:ascii="Arial" w:eastAsia="Times New Roman" w:hAnsi="Arial" w:cs="Arial"/>
          <w:color w:val="000000" w:themeColor="text1"/>
          <w:sz w:val="22"/>
          <w:szCs w:val="22"/>
          <w:shd w:val="clear" w:color="auto" w:fill="FFFFFF"/>
        </w:rPr>
        <w:t>. </w:t>
      </w:r>
      <w:r w:rsidRPr="005A0B65">
        <w:rPr>
          <w:rFonts w:ascii="Arial" w:eastAsia="Times New Roman" w:hAnsi="Arial" w:cs="Arial"/>
          <w:i/>
          <w:iCs/>
          <w:color w:val="000000" w:themeColor="text1"/>
          <w:sz w:val="22"/>
          <w:szCs w:val="22"/>
          <w:shd w:val="clear" w:color="auto" w:fill="FFFFFF"/>
        </w:rPr>
        <w:t>Reactions</w:t>
      </w:r>
      <w:r w:rsidRPr="005A0B65">
        <w:rPr>
          <w:rFonts w:ascii="Arial" w:eastAsia="Times New Roman" w:hAnsi="Arial" w:cs="Arial"/>
          <w:color w:val="000000" w:themeColor="text1"/>
          <w:sz w:val="22"/>
          <w:szCs w:val="22"/>
          <w:shd w:val="clear" w:color="auto" w:fill="FFFFFF"/>
        </w:rPr>
        <w:t xml:space="preserve">(3rd ed.). London: Springer. </w:t>
      </w:r>
      <w:hyperlink r:id="rId5" w:history="1">
        <w:r w:rsidRPr="001C7CC6">
          <w:rPr>
            <w:rStyle w:val="Hyperlink"/>
            <w:rFonts w:ascii="Arial" w:eastAsia="Times New Roman" w:hAnsi="Arial" w:cs="Arial"/>
            <w:sz w:val="22"/>
            <w:szCs w:val="22"/>
            <w:shd w:val="clear" w:color="auto" w:fill="FFFFFF"/>
          </w:rPr>
          <w:t>https://doi.org/10.1002/ep.670150306</w:t>
        </w:r>
      </w:hyperlink>
    </w:p>
    <w:p w:rsidR="005A0B65" w:rsidRPr="005A0B65" w:rsidRDefault="005A0B65" w:rsidP="005A0B65">
      <w:pPr>
        <w:jc w:val="both"/>
        <w:rPr>
          <w:rFonts w:ascii="Times New Roman" w:eastAsia="Times New Roman" w:hAnsi="Times New Roman" w:cs="Times New Roman"/>
          <w:b/>
          <w:color w:val="000000" w:themeColor="text1"/>
          <w:sz w:val="22"/>
          <w:szCs w:val="22"/>
        </w:rPr>
      </w:pPr>
      <w:r w:rsidRPr="005A0B65">
        <w:rPr>
          <w:rFonts w:ascii="Arial" w:hAnsi="Arial" w:cs="Arial"/>
          <w:b/>
          <w:color w:val="000000" w:themeColor="text1"/>
          <w:sz w:val="22"/>
          <w:szCs w:val="22"/>
        </w:rPr>
        <w:t>Chapter 5!</w:t>
      </w:r>
    </w:p>
    <w:p w:rsidR="00C07336" w:rsidRDefault="00C07336" w:rsidP="00C07336">
      <w:pPr>
        <w:pStyle w:val="NormalWeb"/>
        <w:jc w:val="both"/>
        <w:rPr>
          <w:rFonts w:ascii="Arial" w:hAnsi="Arial" w:cs="Arial"/>
          <w:sz w:val="22"/>
          <w:szCs w:val="22"/>
        </w:rPr>
      </w:pPr>
      <w:r w:rsidRPr="00C07336">
        <w:rPr>
          <w:rFonts w:ascii="Arial" w:hAnsi="Arial" w:cs="Arial"/>
          <w:b/>
          <w:sz w:val="22"/>
          <w:szCs w:val="22"/>
        </w:rPr>
        <w:t>Report:</w:t>
      </w:r>
      <w:r w:rsidRPr="00C07336">
        <w:rPr>
          <w:rFonts w:ascii="Arial" w:hAnsi="Arial" w:cs="Arial"/>
          <w:sz w:val="22"/>
          <w:szCs w:val="22"/>
        </w:rPr>
        <w:t xml:space="preserve"> You must deliver through </w:t>
      </w:r>
      <w:proofErr w:type="spellStart"/>
      <w:r w:rsidRPr="00C07336">
        <w:rPr>
          <w:rFonts w:ascii="Arial" w:hAnsi="Arial" w:cs="Arial"/>
          <w:sz w:val="22"/>
          <w:szCs w:val="22"/>
        </w:rPr>
        <w:t>pingpong</w:t>
      </w:r>
      <w:proofErr w:type="spellEnd"/>
      <w:r w:rsidRPr="00C07336">
        <w:rPr>
          <w:rFonts w:ascii="Arial" w:hAnsi="Arial" w:cs="Arial"/>
          <w:sz w:val="22"/>
          <w:szCs w:val="22"/>
        </w:rPr>
        <w:t xml:space="preserve"> an individual report with all questions answered and a detailed analysis, no later than </w:t>
      </w:r>
      <w:r w:rsidRPr="00C07336">
        <w:rPr>
          <w:rFonts w:ascii="Arial" w:hAnsi="Arial" w:cs="Arial"/>
          <w:b/>
          <w:bCs/>
          <w:sz w:val="22"/>
          <w:szCs w:val="22"/>
        </w:rPr>
        <w:t xml:space="preserve">Sunday </w:t>
      </w:r>
      <w:r>
        <w:rPr>
          <w:rFonts w:ascii="Arial" w:hAnsi="Arial" w:cs="Arial"/>
          <w:b/>
          <w:bCs/>
          <w:sz w:val="22"/>
          <w:szCs w:val="22"/>
        </w:rPr>
        <w:t>21st</w:t>
      </w:r>
      <w:r w:rsidRPr="00C07336">
        <w:rPr>
          <w:rFonts w:ascii="Arial" w:hAnsi="Arial" w:cs="Arial"/>
          <w:b/>
          <w:bCs/>
          <w:position w:val="8"/>
          <w:sz w:val="22"/>
          <w:szCs w:val="22"/>
        </w:rPr>
        <w:t xml:space="preserve"> </w:t>
      </w:r>
      <w:r w:rsidRPr="00C07336">
        <w:rPr>
          <w:rFonts w:ascii="Arial" w:hAnsi="Arial" w:cs="Arial"/>
          <w:b/>
          <w:bCs/>
          <w:sz w:val="22"/>
          <w:szCs w:val="22"/>
        </w:rPr>
        <w:t xml:space="preserve">of </w:t>
      </w:r>
      <w:r>
        <w:rPr>
          <w:rFonts w:ascii="Arial" w:hAnsi="Arial" w:cs="Arial"/>
          <w:b/>
          <w:bCs/>
          <w:sz w:val="22"/>
          <w:szCs w:val="22"/>
        </w:rPr>
        <w:t>October</w:t>
      </w:r>
      <w:r w:rsidRPr="00C07336">
        <w:rPr>
          <w:rFonts w:ascii="Arial" w:hAnsi="Arial" w:cs="Arial"/>
          <w:b/>
          <w:bCs/>
          <w:sz w:val="22"/>
          <w:szCs w:val="22"/>
        </w:rPr>
        <w:t xml:space="preserve"> at 23.55</w:t>
      </w:r>
      <w:r w:rsidRPr="00C07336">
        <w:rPr>
          <w:rFonts w:ascii="Arial" w:hAnsi="Arial" w:cs="Arial"/>
          <w:sz w:val="22"/>
          <w:szCs w:val="22"/>
        </w:rPr>
        <w:t xml:space="preserve">. </w:t>
      </w:r>
    </w:p>
    <w:p w:rsidR="00C07336" w:rsidRDefault="00C07336" w:rsidP="00C07336">
      <w:pPr>
        <w:pStyle w:val="NormalWeb"/>
        <w:jc w:val="both"/>
        <w:rPr>
          <w:rFonts w:ascii="Arial" w:hAnsi="Arial" w:cs="Arial"/>
          <w:sz w:val="22"/>
          <w:szCs w:val="22"/>
        </w:rPr>
      </w:pPr>
      <w:r w:rsidRPr="00C07336">
        <w:rPr>
          <w:rFonts w:ascii="Arial" w:hAnsi="Arial" w:cs="Arial"/>
          <w:b/>
          <w:sz w:val="22"/>
          <w:szCs w:val="22"/>
        </w:rPr>
        <w:t>Requirements:</w:t>
      </w:r>
      <w:r w:rsidRPr="00C07336">
        <w:rPr>
          <w:rFonts w:ascii="Arial" w:hAnsi="Arial" w:cs="Arial"/>
          <w:sz w:val="22"/>
          <w:szCs w:val="22"/>
        </w:rPr>
        <w:t xml:space="preserve"> You must use MATLAB for all growth simulations (and attach </w:t>
      </w:r>
      <w:r>
        <w:rPr>
          <w:rFonts w:ascii="Arial" w:hAnsi="Arial" w:cs="Arial"/>
          <w:sz w:val="22"/>
          <w:szCs w:val="22"/>
        </w:rPr>
        <w:t xml:space="preserve">your code </w:t>
      </w:r>
      <w:r w:rsidRPr="00C07336">
        <w:rPr>
          <w:rFonts w:ascii="Arial" w:hAnsi="Arial" w:cs="Arial"/>
          <w:sz w:val="22"/>
          <w:szCs w:val="22"/>
        </w:rPr>
        <w:t xml:space="preserve">as an appendix to </w:t>
      </w:r>
      <w:r>
        <w:rPr>
          <w:rFonts w:ascii="Arial" w:hAnsi="Arial" w:cs="Arial"/>
          <w:sz w:val="22"/>
          <w:szCs w:val="22"/>
        </w:rPr>
        <w:t>the</w:t>
      </w:r>
      <w:r w:rsidRPr="00C07336">
        <w:rPr>
          <w:rFonts w:ascii="Arial" w:hAnsi="Arial" w:cs="Arial"/>
          <w:sz w:val="22"/>
          <w:szCs w:val="22"/>
        </w:rPr>
        <w:t xml:space="preserve"> final report), but you</w:t>
      </w:r>
      <w:r>
        <w:rPr>
          <w:rFonts w:ascii="Arial" w:hAnsi="Arial" w:cs="Arial"/>
          <w:sz w:val="22"/>
          <w:szCs w:val="22"/>
        </w:rPr>
        <w:t xml:space="preserve"> to use the plotting tool of your preference for results visualization.</w:t>
      </w:r>
    </w:p>
    <w:p w:rsidR="00C07336" w:rsidRDefault="00C07336" w:rsidP="00C07336">
      <w:pPr>
        <w:pStyle w:val="NormalWeb"/>
        <w:jc w:val="both"/>
        <w:rPr>
          <w:rFonts w:ascii="Arial" w:hAnsi="Arial" w:cs="Arial"/>
          <w:sz w:val="22"/>
          <w:szCs w:val="22"/>
        </w:rPr>
      </w:pPr>
    </w:p>
    <w:p w:rsidR="00C07336" w:rsidRDefault="00C07336" w:rsidP="00C07336">
      <w:pPr>
        <w:pStyle w:val="NormalWeb"/>
        <w:jc w:val="both"/>
        <w:rPr>
          <w:rFonts w:ascii="Arial" w:hAnsi="Arial" w:cs="Arial"/>
          <w:sz w:val="22"/>
          <w:szCs w:val="22"/>
        </w:rPr>
      </w:pPr>
    </w:p>
    <w:p w:rsidR="00F968AF" w:rsidRDefault="00F968AF" w:rsidP="00C07336">
      <w:pPr>
        <w:pStyle w:val="NormalWeb"/>
        <w:jc w:val="both"/>
        <w:rPr>
          <w:rFonts w:ascii="Arial" w:hAnsi="Arial" w:cs="Arial"/>
          <w:sz w:val="22"/>
          <w:szCs w:val="22"/>
        </w:rPr>
      </w:pPr>
    </w:p>
    <w:p w:rsidR="00F968AF" w:rsidRDefault="00F968AF" w:rsidP="00C07336">
      <w:pPr>
        <w:pStyle w:val="NormalWeb"/>
        <w:jc w:val="both"/>
        <w:rPr>
          <w:rFonts w:ascii="Arial" w:hAnsi="Arial" w:cs="Arial"/>
          <w:sz w:val="22"/>
          <w:szCs w:val="22"/>
        </w:rPr>
      </w:pPr>
    </w:p>
    <w:p w:rsidR="00F968AF" w:rsidRDefault="00F968AF" w:rsidP="00C07336">
      <w:pPr>
        <w:pStyle w:val="NormalWeb"/>
        <w:jc w:val="both"/>
        <w:rPr>
          <w:rFonts w:ascii="Arial" w:hAnsi="Arial" w:cs="Arial"/>
          <w:sz w:val="22"/>
          <w:szCs w:val="22"/>
        </w:rPr>
      </w:pPr>
    </w:p>
    <w:p w:rsidR="00F968AF" w:rsidRDefault="00F968AF" w:rsidP="00C07336">
      <w:pPr>
        <w:pStyle w:val="NormalWeb"/>
        <w:jc w:val="both"/>
        <w:rPr>
          <w:rFonts w:ascii="Arial" w:hAnsi="Arial" w:cs="Arial"/>
          <w:sz w:val="22"/>
          <w:szCs w:val="22"/>
        </w:rPr>
      </w:pPr>
    </w:p>
    <w:p w:rsidR="001866AC" w:rsidRDefault="001866AC" w:rsidP="00EB2275">
      <w:pPr>
        <w:pStyle w:val="NormalWeb"/>
        <w:spacing w:line="360" w:lineRule="auto"/>
        <w:jc w:val="both"/>
        <w:rPr>
          <w:rFonts w:ascii="Arial" w:hAnsi="Arial" w:cs="Arial"/>
          <w:b/>
          <w:szCs w:val="22"/>
        </w:rPr>
      </w:pPr>
    </w:p>
    <w:p w:rsidR="00F968AF" w:rsidRDefault="00F968AF" w:rsidP="00EB2275">
      <w:pPr>
        <w:pStyle w:val="NormalWeb"/>
        <w:spacing w:line="360" w:lineRule="auto"/>
        <w:jc w:val="both"/>
        <w:rPr>
          <w:rFonts w:ascii="Arial" w:hAnsi="Arial" w:cs="Arial"/>
          <w:b/>
          <w:szCs w:val="22"/>
        </w:rPr>
      </w:pPr>
      <w:r>
        <w:rPr>
          <w:rFonts w:ascii="Arial" w:hAnsi="Arial" w:cs="Arial"/>
          <w:b/>
          <w:szCs w:val="22"/>
        </w:rPr>
        <w:lastRenderedPageBreak/>
        <w:t>1.- Finding a flux distribution (10 p)</w:t>
      </w:r>
    </w:p>
    <w:p w:rsidR="001866AC" w:rsidRDefault="00F968AF" w:rsidP="00EB2275">
      <w:pPr>
        <w:pStyle w:val="NormalWeb"/>
        <w:spacing w:line="360" w:lineRule="auto"/>
        <w:ind w:left="720"/>
        <w:jc w:val="both"/>
        <w:rPr>
          <w:rFonts w:ascii="Arial" w:hAnsi="Arial" w:cs="Arial"/>
          <w:sz w:val="22"/>
          <w:szCs w:val="22"/>
        </w:rPr>
      </w:pPr>
      <w:r w:rsidRPr="00F968AF">
        <w:rPr>
          <w:rFonts w:ascii="Arial" w:hAnsi="Arial" w:cs="Arial"/>
          <w:sz w:val="22"/>
        </w:rPr>
        <w:t xml:space="preserve">As a first step, all necessary variables should be uploaded and set into the workspace, and then attempt to find a flux distribution for </w:t>
      </w:r>
      <w:r w:rsidRPr="00F968AF">
        <w:rPr>
          <w:rFonts w:ascii="Arial" w:hAnsi="Arial" w:cs="Arial"/>
          <w:i/>
          <w:iCs/>
          <w:sz w:val="22"/>
        </w:rPr>
        <w:t xml:space="preserve">S. cerevisiae </w:t>
      </w:r>
      <w:r w:rsidRPr="00F968AF">
        <w:rPr>
          <w:rFonts w:ascii="Arial" w:hAnsi="Arial" w:cs="Arial"/>
          <w:sz w:val="22"/>
        </w:rPr>
        <w:t xml:space="preserve">growing aerobically with </w:t>
      </w:r>
      <w:r w:rsidRPr="00F968AF">
        <w:rPr>
          <w:rFonts w:ascii="Arial" w:hAnsi="Arial" w:cs="Arial"/>
          <w:sz w:val="22"/>
          <w:szCs w:val="22"/>
        </w:rPr>
        <w:t xml:space="preserve">glucose as carbon source. </w:t>
      </w:r>
    </w:p>
    <w:p w:rsidR="00F968AF" w:rsidRPr="00F968AF" w:rsidRDefault="001866AC" w:rsidP="00EB2275">
      <w:pPr>
        <w:pStyle w:val="NormalWeb"/>
        <w:spacing w:line="360" w:lineRule="auto"/>
        <w:ind w:left="720"/>
        <w:jc w:val="both"/>
        <w:rPr>
          <w:rFonts w:ascii="Arial" w:hAnsi="Arial" w:cs="Arial"/>
          <w:sz w:val="22"/>
          <w:szCs w:val="22"/>
        </w:rPr>
      </w:pPr>
      <w:r>
        <w:rPr>
          <w:rFonts w:ascii="Arial" w:hAnsi="Arial" w:cs="Arial"/>
          <w:sz w:val="22"/>
          <w:szCs w:val="22"/>
        </w:rPr>
        <w:t>As this is a very reduced model of metabolism, essential processes should be captured and the model should be able to connect all the elements in the network (reactions, metabolites), therefore, some sanity checks should also be performed before trying to get numerical simulations.</w:t>
      </w:r>
    </w:p>
    <w:p w:rsidR="00F968AF" w:rsidRDefault="00F968AF" w:rsidP="00EB2275">
      <w:pPr>
        <w:pStyle w:val="NormalWeb"/>
        <w:spacing w:line="360" w:lineRule="auto"/>
        <w:ind w:left="720"/>
        <w:jc w:val="both"/>
        <w:rPr>
          <w:rFonts w:ascii="Arial" w:hAnsi="Arial" w:cs="Arial"/>
          <w:sz w:val="22"/>
          <w:szCs w:val="22"/>
        </w:rPr>
      </w:pPr>
      <w:r w:rsidRPr="00F968AF">
        <w:rPr>
          <w:rFonts w:ascii="Arial" w:hAnsi="Arial" w:cs="Arial"/>
          <w:b/>
          <w:sz w:val="22"/>
          <w:szCs w:val="22"/>
        </w:rPr>
        <w:t>1.1.</w:t>
      </w:r>
      <w:r w:rsidRPr="00F968AF">
        <w:rPr>
          <w:rFonts w:ascii="Arial" w:hAnsi="Arial" w:cs="Arial"/>
          <w:sz w:val="22"/>
          <w:szCs w:val="22"/>
        </w:rPr>
        <w:t xml:space="preserve">  </w:t>
      </w:r>
      <w:r w:rsidR="00E961B0">
        <w:rPr>
          <w:rFonts w:ascii="Arial" w:hAnsi="Arial" w:cs="Arial"/>
          <w:b/>
          <w:sz w:val="22"/>
          <w:szCs w:val="22"/>
        </w:rPr>
        <w:t>Setting up the model (2</w:t>
      </w:r>
      <w:r w:rsidRPr="00F968AF">
        <w:rPr>
          <w:rFonts w:ascii="Arial" w:hAnsi="Arial" w:cs="Arial"/>
          <w:b/>
          <w:sz w:val="22"/>
          <w:szCs w:val="22"/>
        </w:rPr>
        <w:t>p):</w:t>
      </w:r>
      <w:r w:rsidRPr="00F968AF">
        <w:rPr>
          <w:rFonts w:ascii="Arial" w:hAnsi="Arial" w:cs="Arial"/>
          <w:sz w:val="22"/>
          <w:szCs w:val="22"/>
        </w:rPr>
        <w:t xml:space="preserve"> Load the model that will be used during this exercise, </w:t>
      </w:r>
      <w:r w:rsidRPr="00F968AF">
        <w:rPr>
          <w:rFonts w:ascii="Arial" w:hAnsi="Arial" w:cs="Arial"/>
          <w:color w:val="6D2D9E"/>
          <w:sz w:val="22"/>
          <w:szCs w:val="22"/>
        </w:rPr>
        <w:t>‘</w:t>
      </w:r>
      <w:proofErr w:type="spellStart"/>
      <w:r w:rsidRPr="00F968AF">
        <w:rPr>
          <w:rFonts w:ascii="Arial" w:hAnsi="Arial" w:cs="Arial"/>
          <w:color w:val="6D2D9E"/>
          <w:sz w:val="22"/>
          <w:szCs w:val="22"/>
        </w:rPr>
        <w:t>smallModel.mat</w:t>
      </w:r>
      <w:proofErr w:type="spellEnd"/>
      <w:r w:rsidRPr="00F968AF">
        <w:rPr>
          <w:rFonts w:ascii="Arial" w:hAnsi="Arial" w:cs="Arial"/>
          <w:color w:val="6D2D9E"/>
          <w:sz w:val="22"/>
          <w:szCs w:val="22"/>
        </w:rPr>
        <w:t xml:space="preserve">’ </w:t>
      </w:r>
      <w:r w:rsidRPr="00F968AF">
        <w:rPr>
          <w:rFonts w:ascii="Arial" w:hAnsi="Arial" w:cs="Arial"/>
          <w:sz w:val="22"/>
          <w:szCs w:val="22"/>
        </w:rPr>
        <w:t xml:space="preserve">(representing central carbon metabolism in </w:t>
      </w:r>
      <w:r w:rsidRPr="00F968AF">
        <w:rPr>
          <w:rFonts w:ascii="Arial" w:hAnsi="Arial" w:cs="Arial"/>
          <w:i/>
          <w:iCs/>
          <w:sz w:val="22"/>
          <w:szCs w:val="22"/>
        </w:rPr>
        <w:t>Saccharomyces cerevisiae</w:t>
      </w:r>
      <w:r w:rsidRPr="00F968AF">
        <w:rPr>
          <w:rFonts w:ascii="Arial" w:hAnsi="Arial" w:cs="Arial"/>
          <w:sz w:val="22"/>
          <w:szCs w:val="22"/>
        </w:rPr>
        <w:t xml:space="preserve">), and define all relevant variables in the workspace based on the information inside the model (S, b, c, LB and UB). Note that S is pre-defined as a sparse matrix, and for further analysis is more convenient to have it as a regular matrix. </w:t>
      </w:r>
    </w:p>
    <w:p w:rsidR="00F968AF" w:rsidRDefault="00F968AF" w:rsidP="00EB2275">
      <w:pPr>
        <w:pStyle w:val="NormalWeb"/>
        <w:spacing w:line="360" w:lineRule="auto"/>
        <w:ind w:left="720"/>
        <w:jc w:val="both"/>
        <w:rPr>
          <w:rFonts w:ascii="Arial" w:hAnsi="Arial" w:cs="Arial"/>
          <w:sz w:val="22"/>
          <w:szCs w:val="22"/>
        </w:rPr>
      </w:pPr>
      <w:r>
        <w:rPr>
          <w:rFonts w:ascii="Arial" w:hAnsi="Arial" w:cs="Arial"/>
          <w:sz w:val="22"/>
          <w:szCs w:val="22"/>
        </w:rPr>
        <w:t xml:space="preserve">A) </w:t>
      </w:r>
      <w:r w:rsidRPr="00F968AF">
        <w:rPr>
          <w:rFonts w:ascii="Arial" w:hAnsi="Arial" w:cs="Arial"/>
          <w:sz w:val="22"/>
          <w:szCs w:val="22"/>
        </w:rPr>
        <w:t xml:space="preserve">How many reactions (i.e. variables) does the model have? </w:t>
      </w:r>
    </w:p>
    <w:p w:rsidR="00F968AF" w:rsidRDefault="00F968AF" w:rsidP="00EB2275">
      <w:pPr>
        <w:pStyle w:val="NormalWeb"/>
        <w:spacing w:line="360" w:lineRule="auto"/>
        <w:ind w:left="720"/>
        <w:jc w:val="both"/>
        <w:rPr>
          <w:rFonts w:ascii="Arial" w:hAnsi="Arial" w:cs="Arial"/>
          <w:sz w:val="22"/>
          <w:szCs w:val="22"/>
        </w:rPr>
      </w:pPr>
      <w:r>
        <w:rPr>
          <w:rFonts w:ascii="Arial" w:hAnsi="Arial" w:cs="Arial"/>
          <w:sz w:val="22"/>
          <w:szCs w:val="22"/>
        </w:rPr>
        <w:t xml:space="preserve">B) </w:t>
      </w:r>
      <w:r w:rsidRPr="00F968AF">
        <w:rPr>
          <w:rFonts w:ascii="Arial" w:hAnsi="Arial" w:cs="Arial"/>
          <w:sz w:val="22"/>
          <w:szCs w:val="22"/>
        </w:rPr>
        <w:t xml:space="preserve">How many metabolites (i.e. equations)? </w:t>
      </w:r>
    </w:p>
    <w:p w:rsidR="00F968AF" w:rsidRDefault="00F968AF" w:rsidP="00EB2275">
      <w:pPr>
        <w:pStyle w:val="NormalWeb"/>
        <w:spacing w:line="360" w:lineRule="auto"/>
        <w:ind w:left="720"/>
        <w:jc w:val="both"/>
        <w:rPr>
          <w:rFonts w:ascii="Arial" w:hAnsi="Arial" w:cs="Arial"/>
          <w:sz w:val="22"/>
          <w:szCs w:val="22"/>
        </w:rPr>
      </w:pPr>
      <w:r>
        <w:rPr>
          <w:rFonts w:ascii="Arial" w:hAnsi="Arial" w:cs="Arial"/>
          <w:sz w:val="22"/>
          <w:szCs w:val="22"/>
        </w:rPr>
        <w:t xml:space="preserve">C) </w:t>
      </w:r>
      <w:r w:rsidRPr="00F968AF">
        <w:rPr>
          <w:rFonts w:ascii="Arial" w:hAnsi="Arial" w:cs="Arial"/>
          <w:sz w:val="22"/>
          <w:szCs w:val="22"/>
        </w:rPr>
        <w:t xml:space="preserve">Assuming that all equations are linearly independent, how many measured fluxes should be required to compute a solution? </w:t>
      </w:r>
    </w:p>
    <w:p w:rsidR="001866AC" w:rsidRPr="000568AC" w:rsidRDefault="001866AC" w:rsidP="001866AC">
      <w:pPr>
        <w:pStyle w:val="NormalWeb"/>
        <w:spacing w:line="360" w:lineRule="auto"/>
        <w:ind w:left="720"/>
        <w:jc w:val="both"/>
        <w:rPr>
          <w:rFonts w:ascii="Arial" w:hAnsi="Arial" w:cs="Arial"/>
          <w:b/>
          <w:sz w:val="22"/>
          <w:szCs w:val="22"/>
        </w:rPr>
      </w:pPr>
      <w:r w:rsidRPr="000568AC">
        <w:rPr>
          <w:rFonts w:ascii="Arial" w:hAnsi="Arial" w:cs="Arial"/>
          <w:b/>
          <w:sz w:val="22"/>
          <w:szCs w:val="22"/>
        </w:rPr>
        <w:t>1.</w:t>
      </w:r>
      <w:r w:rsidR="000568AC">
        <w:rPr>
          <w:rFonts w:ascii="Arial" w:hAnsi="Arial" w:cs="Arial"/>
          <w:b/>
          <w:sz w:val="22"/>
          <w:szCs w:val="22"/>
        </w:rPr>
        <w:t>2</w:t>
      </w:r>
      <w:r w:rsidRPr="000568AC">
        <w:rPr>
          <w:rFonts w:ascii="Arial" w:hAnsi="Arial" w:cs="Arial"/>
          <w:b/>
          <w:sz w:val="22"/>
          <w:szCs w:val="22"/>
        </w:rPr>
        <w:t xml:space="preserve"> Sanity checks </w:t>
      </w:r>
      <w:r w:rsidR="000568AC" w:rsidRPr="000568AC">
        <w:rPr>
          <w:rFonts w:ascii="Arial" w:hAnsi="Arial" w:cs="Arial"/>
          <w:b/>
          <w:sz w:val="22"/>
          <w:szCs w:val="22"/>
        </w:rPr>
        <w:t xml:space="preserve">and </w:t>
      </w:r>
      <w:r w:rsidR="000568AC">
        <w:rPr>
          <w:rFonts w:ascii="Arial" w:hAnsi="Arial" w:cs="Arial"/>
          <w:b/>
          <w:sz w:val="22"/>
          <w:szCs w:val="22"/>
        </w:rPr>
        <w:t>consistency checks</w:t>
      </w:r>
      <w:r w:rsidR="000568AC" w:rsidRPr="000568AC">
        <w:rPr>
          <w:rFonts w:ascii="Arial" w:hAnsi="Arial" w:cs="Arial"/>
          <w:b/>
          <w:sz w:val="22"/>
          <w:szCs w:val="22"/>
        </w:rPr>
        <w:t xml:space="preserve"> </w:t>
      </w:r>
      <w:r w:rsidRPr="000568AC">
        <w:rPr>
          <w:rFonts w:ascii="Arial" w:hAnsi="Arial" w:cs="Arial"/>
          <w:b/>
          <w:sz w:val="22"/>
          <w:szCs w:val="22"/>
        </w:rPr>
        <w:t>(2p):</w:t>
      </w:r>
    </w:p>
    <w:p w:rsidR="000568AC" w:rsidRDefault="001866AC" w:rsidP="001866AC">
      <w:pPr>
        <w:pStyle w:val="NormalWeb"/>
        <w:spacing w:line="360" w:lineRule="auto"/>
        <w:ind w:left="720"/>
        <w:jc w:val="both"/>
        <w:rPr>
          <w:rFonts w:ascii="Arial" w:hAnsi="Arial" w:cs="Arial"/>
          <w:sz w:val="22"/>
          <w:szCs w:val="22"/>
        </w:rPr>
      </w:pPr>
      <w:r>
        <w:rPr>
          <w:rFonts w:ascii="Arial" w:hAnsi="Arial" w:cs="Arial"/>
          <w:sz w:val="22"/>
          <w:szCs w:val="22"/>
        </w:rPr>
        <w:t xml:space="preserve">A) How many reversible reactions are there in the model? </w:t>
      </w:r>
      <w:r w:rsidR="000568AC">
        <w:rPr>
          <w:rFonts w:ascii="Arial" w:hAnsi="Arial" w:cs="Arial"/>
          <w:sz w:val="22"/>
          <w:szCs w:val="22"/>
        </w:rPr>
        <w:t>Confirm if they’re also “mathematically” reversible.</w:t>
      </w:r>
    </w:p>
    <w:p w:rsidR="00E3457F" w:rsidRDefault="001866AC" w:rsidP="001866AC">
      <w:pPr>
        <w:pStyle w:val="NormalWeb"/>
        <w:spacing w:line="360" w:lineRule="auto"/>
        <w:ind w:left="720"/>
        <w:jc w:val="both"/>
        <w:rPr>
          <w:rFonts w:ascii="Arial" w:hAnsi="Arial" w:cs="Arial"/>
          <w:sz w:val="22"/>
          <w:szCs w:val="22"/>
        </w:rPr>
      </w:pPr>
      <w:r>
        <w:rPr>
          <w:rFonts w:ascii="Arial" w:hAnsi="Arial" w:cs="Arial"/>
          <w:sz w:val="22"/>
          <w:szCs w:val="22"/>
        </w:rPr>
        <w:t xml:space="preserve">B) </w:t>
      </w:r>
      <w:r w:rsidR="000568AC">
        <w:rPr>
          <w:rFonts w:ascii="Arial" w:hAnsi="Arial" w:cs="Arial"/>
          <w:sz w:val="22"/>
          <w:szCs w:val="22"/>
        </w:rPr>
        <w:t>Is this consistent with what</w:t>
      </w:r>
      <w:r>
        <w:rPr>
          <w:rFonts w:ascii="Arial" w:hAnsi="Arial" w:cs="Arial"/>
          <w:sz w:val="22"/>
          <w:szCs w:val="22"/>
        </w:rPr>
        <w:t xml:space="preserve"> ha</w:t>
      </w:r>
      <w:r w:rsidR="00E3457F">
        <w:rPr>
          <w:rFonts w:ascii="Arial" w:hAnsi="Arial" w:cs="Arial"/>
          <w:sz w:val="22"/>
          <w:szCs w:val="22"/>
        </w:rPr>
        <w:t xml:space="preserve">s been reported on literature? Get the name of all the reversible reactions (Take a look to </w:t>
      </w:r>
      <w:r>
        <w:rPr>
          <w:rFonts w:ascii="Arial" w:hAnsi="Arial" w:cs="Arial"/>
          <w:sz w:val="22"/>
          <w:szCs w:val="22"/>
        </w:rPr>
        <w:t>glycolysis reactions</w:t>
      </w:r>
      <w:r w:rsidR="00E3457F">
        <w:rPr>
          <w:rFonts w:ascii="Arial" w:hAnsi="Arial" w:cs="Arial"/>
          <w:sz w:val="22"/>
          <w:szCs w:val="22"/>
        </w:rPr>
        <w:t xml:space="preserve"> in literature</w:t>
      </w:r>
      <w:r>
        <w:rPr>
          <w:rFonts w:ascii="Arial" w:hAnsi="Arial" w:cs="Arial"/>
          <w:sz w:val="22"/>
          <w:szCs w:val="22"/>
        </w:rPr>
        <w:t>)</w:t>
      </w:r>
      <w:r w:rsidR="000568AC">
        <w:rPr>
          <w:rFonts w:ascii="Arial" w:hAnsi="Arial" w:cs="Arial"/>
          <w:sz w:val="22"/>
          <w:szCs w:val="22"/>
        </w:rPr>
        <w:t xml:space="preserve">. </w:t>
      </w:r>
    </w:p>
    <w:p w:rsidR="001866AC" w:rsidRDefault="00E3457F" w:rsidP="001866AC">
      <w:pPr>
        <w:pStyle w:val="NormalWeb"/>
        <w:spacing w:line="360" w:lineRule="auto"/>
        <w:ind w:left="720"/>
        <w:jc w:val="both"/>
        <w:rPr>
          <w:rFonts w:ascii="Arial" w:hAnsi="Arial" w:cs="Arial"/>
          <w:sz w:val="22"/>
          <w:szCs w:val="22"/>
        </w:rPr>
      </w:pPr>
      <w:r>
        <w:rPr>
          <w:rFonts w:ascii="Arial" w:hAnsi="Arial" w:cs="Arial"/>
          <w:sz w:val="22"/>
          <w:szCs w:val="22"/>
        </w:rPr>
        <w:t xml:space="preserve">C) </w:t>
      </w:r>
      <w:r w:rsidR="000568AC">
        <w:rPr>
          <w:rFonts w:ascii="Arial" w:hAnsi="Arial" w:cs="Arial"/>
          <w:sz w:val="22"/>
          <w:szCs w:val="22"/>
        </w:rPr>
        <w:t>Introduce the necessary manual modification</w:t>
      </w:r>
      <w:r>
        <w:rPr>
          <w:rFonts w:ascii="Arial" w:hAnsi="Arial" w:cs="Arial"/>
          <w:sz w:val="22"/>
          <w:szCs w:val="22"/>
        </w:rPr>
        <w:t>s</w:t>
      </w:r>
      <w:r w:rsidR="000568AC">
        <w:rPr>
          <w:rFonts w:ascii="Arial" w:hAnsi="Arial" w:cs="Arial"/>
          <w:sz w:val="22"/>
          <w:szCs w:val="22"/>
        </w:rPr>
        <w:t xml:space="preserve"> in the network </w:t>
      </w:r>
    </w:p>
    <w:p w:rsidR="00D01EB4" w:rsidRDefault="000568AC" w:rsidP="00EB2275">
      <w:pPr>
        <w:pStyle w:val="NormalWeb"/>
        <w:spacing w:line="360" w:lineRule="auto"/>
        <w:ind w:left="720"/>
        <w:rPr>
          <w:rFonts w:ascii="Arial" w:hAnsi="Arial" w:cs="Arial"/>
          <w:sz w:val="22"/>
          <w:szCs w:val="22"/>
        </w:rPr>
      </w:pPr>
      <w:r>
        <w:rPr>
          <w:rFonts w:ascii="Arial" w:hAnsi="Arial" w:cs="Arial"/>
          <w:b/>
          <w:sz w:val="22"/>
          <w:szCs w:val="22"/>
        </w:rPr>
        <w:t>1.3</w:t>
      </w:r>
      <w:r w:rsidR="008F206E">
        <w:rPr>
          <w:rFonts w:ascii="Arial" w:hAnsi="Arial" w:cs="Arial"/>
          <w:b/>
          <w:sz w:val="22"/>
          <w:szCs w:val="22"/>
        </w:rPr>
        <w:t>.  Determined problem (2</w:t>
      </w:r>
      <w:r w:rsidR="00D01EB4" w:rsidRPr="00D01EB4">
        <w:rPr>
          <w:rFonts w:ascii="Arial" w:hAnsi="Arial" w:cs="Arial"/>
          <w:b/>
          <w:sz w:val="22"/>
          <w:szCs w:val="22"/>
        </w:rPr>
        <w:t>p):</w:t>
      </w:r>
      <w:r w:rsidR="00D01EB4" w:rsidRPr="00D01EB4">
        <w:rPr>
          <w:rFonts w:ascii="Arial" w:hAnsi="Arial" w:cs="Arial"/>
          <w:sz w:val="22"/>
          <w:szCs w:val="22"/>
        </w:rPr>
        <w:t xml:space="preserve"> </w:t>
      </w:r>
    </w:p>
    <w:p w:rsidR="00D01EB4" w:rsidRDefault="00D01EB4" w:rsidP="00EB2275">
      <w:pPr>
        <w:pStyle w:val="NormalWeb"/>
        <w:spacing w:line="360" w:lineRule="auto"/>
        <w:ind w:left="720"/>
        <w:rPr>
          <w:rFonts w:ascii="Arial" w:hAnsi="Arial" w:cs="Arial"/>
          <w:sz w:val="22"/>
          <w:szCs w:val="22"/>
        </w:rPr>
      </w:pPr>
      <w:r>
        <w:rPr>
          <w:rFonts w:ascii="Arial" w:hAnsi="Arial" w:cs="Arial"/>
          <w:sz w:val="22"/>
          <w:szCs w:val="22"/>
        </w:rPr>
        <w:t xml:space="preserve">A) </w:t>
      </w:r>
      <w:r w:rsidRPr="00D01EB4">
        <w:rPr>
          <w:rFonts w:ascii="Arial" w:hAnsi="Arial" w:cs="Arial"/>
          <w:sz w:val="22"/>
          <w:szCs w:val="22"/>
        </w:rPr>
        <w:t>Try to solve the system. What happens?</w:t>
      </w:r>
      <w:r>
        <w:rPr>
          <w:rFonts w:ascii="Arial" w:hAnsi="Arial" w:cs="Arial"/>
          <w:sz w:val="22"/>
          <w:szCs w:val="22"/>
        </w:rPr>
        <w:t xml:space="preserve"> </w:t>
      </w:r>
      <w:r w:rsidR="00B63835">
        <w:rPr>
          <w:rFonts w:ascii="Arial" w:hAnsi="Arial" w:cs="Arial"/>
          <w:sz w:val="22"/>
          <w:szCs w:val="22"/>
        </w:rPr>
        <w:t>Explain why</w:t>
      </w:r>
    </w:p>
    <w:p w:rsidR="00D01EB4" w:rsidRDefault="00D01EB4" w:rsidP="00EB2275">
      <w:pPr>
        <w:pStyle w:val="NormalWeb"/>
        <w:spacing w:line="360" w:lineRule="auto"/>
        <w:ind w:left="720"/>
        <w:rPr>
          <w:rFonts w:ascii="Arial" w:hAnsi="Arial" w:cs="Arial"/>
          <w:sz w:val="22"/>
          <w:szCs w:val="22"/>
        </w:rPr>
      </w:pPr>
      <w:r w:rsidRPr="00D01EB4">
        <w:rPr>
          <w:rFonts w:ascii="Arial" w:hAnsi="Arial" w:cs="Arial"/>
          <w:sz w:val="22"/>
          <w:szCs w:val="22"/>
        </w:rPr>
        <w:lastRenderedPageBreak/>
        <w:t xml:space="preserve"> </w:t>
      </w:r>
      <w:r>
        <w:rPr>
          <w:rFonts w:ascii="Arial" w:hAnsi="Arial" w:cs="Arial"/>
          <w:sz w:val="22"/>
          <w:szCs w:val="22"/>
        </w:rPr>
        <w:t xml:space="preserve">B) </w:t>
      </w:r>
      <w:r w:rsidRPr="00D01EB4">
        <w:rPr>
          <w:rFonts w:ascii="Arial" w:hAnsi="Arial" w:cs="Arial"/>
          <w:sz w:val="22"/>
          <w:szCs w:val="22"/>
        </w:rPr>
        <w:t xml:space="preserve">Compute the rank of the matrix, what can be concluded? </w:t>
      </w:r>
    </w:p>
    <w:p w:rsidR="008F206E" w:rsidRDefault="000568AC" w:rsidP="00EB2275">
      <w:pPr>
        <w:pStyle w:val="NormalWeb"/>
        <w:spacing w:line="360" w:lineRule="auto"/>
        <w:ind w:left="720"/>
        <w:jc w:val="both"/>
        <w:rPr>
          <w:rFonts w:ascii="Arial" w:hAnsi="Arial" w:cs="Arial"/>
          <w:sz w:val="22"/>
          <w:szCs w:val="22"/>
        </w:rPr>
      </w:pPr>
      <w:r>
        <w:rPr>
          <w:rFonts w:ascii="Arial" w:hAnsi="Arial" w:cs="Arial"/>
          <w:b/>
          <w:sz w:val="22"/>
          <w:szCs w:val="22"/>
        </w:rPr>
        <w:t>1.4</w:t>
      </w:r>
      <w:r w:rsidR="008F206E" w:rsidRPr="00E961B0">
        <w:rPr>
          <w:rFonts w:ascii="Arial" w:hAnsi="Arial" w:cs="Arial"/>
          <w:b/>
          <w:sz w:val="22"/>
          <w:szCs w:val="22"/>
        </w:rPr>
        <w:t>.  Undetermined problem (</w:t>
      </w:r>
      <w:r w:rsidR="001866AC">
        <w:rPr>
          <w:rFonts w:ascii="Arial" w:hAnsi="Arial" w:cs="Arial"/>
          <w:b/>
          <w:sz w:val="22"/>
          <w:szCs w:val="22"/>
        </w:rPr>
        <w:t>4</w:t>
      </w:r>
      <w:r w:rsidR="008F206E" w:rsidRPr="00E961B0">
        <w:rPr>
          <w:rFonts w:ascii="Arial" w:hAnsi="Arial" w:cs="Arial"/>
          <w:b/>
          <w:sz w:val="22"/>
          <w:szCs w:val="22"/>
        </w:rPr>
        <w:t>p):</w:t>
      </w:r>
      <w:r w:rsidR="008F206E" w:rsidRPr="00E961B0">
        <w:rPr>
          <w:rFonts w:ascii="Arial" w:hAnsi="Arial" w:cs="Arial"/>
          <w:sz w:val="22"/>
          <w:szCs w:val="22"/>
        </w:rPr>
        <w:t xml:space="preserve"> </w:t>
      </w:r>
      <w:r w:rsidR="001866AC">
        <w:rPr>
          <w:rFonts w:ascii="Arial" w:hAnsi="Arial" w:cs="Arial"/>
          <w:sz w:val="22"/>
          <w:szCs w:val="22"/>
        </w:rPr>
        <w:t>First</w:t>
      </w:r>
      <w:r w:rsidR="001742CE">
        <w:rPr>
          <w:rFonts w:ascii="Arial" w:hAnsi="Arial" w:cs="Arial"/>
          <w:sz w:val="22"/>
          <w:szCs w:val="22"/>
        </w:rPr>
        <w:t xml:space="preserve"> </w:t>
      </w:r>
      <w:r w:rsidR="008F206E" w:rsidRPr="00E961B0">
        <w:rPr>
          <w:rFonts w:ascii="Arial" w:hAnsi="Arial" w:cs="Arial"/>
          <w:sz w:val="22"/>
          <w:szCs w:val="22"/>
        </w:rPr>
        <w:t xml:space="preserve">Using the function </w:t>
      </w:r>
      <w:proofErr w:type="spellStart"/>
      <w:r w:rsidR="008F206E" w:rsidRPr="00E961B0">
        <w:rPr>
          <w:rFonts w:ascii="Arial" w:hAnsi="Arial" w:cs="Arial"/>
          <w:sz w:val="22"/>
          <w:szCs w:val="22"/>
        </w:rPr>
        <w:t>linprog</w:t>
      </w:r>
      <w:proofErr w:type="spellEnd"/>
      <w:r w:rsidR="008F206E" w:rsidRPr="00E961B0">
        <w:rPr>
          <w:rFonts w:ascii="Arial" w:hAnsi="Arial" w:cs="Arial"/>
          <w:sz w:val="22"/>
          <w:szCs w:val="22"/>
        </w:rPr>
        <w:t>(),find the distribution of fluxes that the model predicts with the default objective function (maximizing the growth rate). Note that glucose and oxygen exchanges (‘</w:t>
      </w:r>
      <w:proofErr w:type="spellStart"/>
      <w:r w:rsidR="008F206E" w:rsidRPr="00E961B0">
        <w:rPr>
          <w:rFonts w:ascii="Arial" w:hAnsi="Arial" w:cs="Arial"/>
          <w:sz w:val="22"/>
          <w:szCs w:val="22"/>
        </w:rPr>
        <w:t>glcEX</w:t>
      </w:r>
      <w:proofErr w:type="spellEnd"/>
      <w:r w:rsidR="008F206E" w:rsidRPr="00E961B0">
        <w:rPr>
          <w:rFonts w:ascii="Arial" w:hAnsi="Arial" w:cs="Arial"/>
          <w:sz w:val="22"/>
          <w:szCs w:val="22"/>
        </w:rPr>
        <w:t>’ and ‘o2EX’, respectively) are blocked for consumption. Change that by imposing maximum uptakes of 1 and 10 mmol/</w:t>
      </w:r>
      <w:proofErr w:type="spellStart"/>
      <w:r w:rsidR="008F206E" w:rsidRPr="00E961B0">
        <w:rPr>
          <w:rFonts w:ascii="Arial" w:hAnsi="Arial" w:cs="Arial"/>
          <w:sz w:val="22"/>
          <w:szCs w:val="22"/>
        </w:rPr>
        <w:t>gDWh</w:t>
      </w:r>
      <w:proofErr w:type="spellEnd"/>
      <w:r w:rsidR="008F206E" w:rsidRPr="00E961B0">
        <w:rPr>
          <w:rFonts w:ascii="Arial" w:hAnsi="Arial" w:cs="Arial"/>
          <w:sz w:val="22"/>
          <w:szCs w:val="22"/>
        </w:rPr>
        <w:t xml:space="preserve">, respectively (both exchange reactions are defined as sinks, i.e. the flux will be negative when the substrate is being consumed by the model). With the obtained flux distribution perform the following analysis: </w:t>
      </w:r>
    </w:p>
    <w:p w:rsidR="008F206E" w:rsidRPr="00E961B0" w:rsidRDefault="008F206E" w:rsidP="00EB2275">
      <w:pPr>
        <w:pStyle w:val="NormalWeb"/>
        <w:numPr>
          <w:ilvl w:val="1"/>
          <w:numId w:val="13"/>
        </w:numPr>
        <w:spacing w:line="360" w:lineRule="auto"/>
        <w:jc w:val="both"/>
        <w:rPr>
          <w:rFonts w:ascii="Arial" w:hAnsi="Arial" w:cs="Arial"/>
          <w:sz w:val="22"/>
          <w:szCs w:val="22"/>
        </w:rPr>
      </w:pPr>
      <w:r w:rsidRPr="00E961B0">
        <w:rPr>
          <w:rFonts w:ascii="Arial" w:hAnsi="Arial" w:cs="Arial"/>
          <w:sz w:val="22"/>
          <w:szCs w:val="22"/>
        </w:rPr>
        <w:t xml:space="preserve">Show all exchange rates in the model as a bar plot (both uptake rates and production rates) and indicate the corresponding units. What can be observed? </w:t>
      </w:r>
    </w:p>
    <w:p w:rsidR="00D01EB4" w:rsidRPr="00E961B0" w:rsidRDefault="008F206E" w:rsidP="00EB2275">
      <w:pPr>
        <w:pStyle w:val="NormalWeb"/>
        <w:numPr>
          <w:ilvl w:val="1"/>
          <w:numId w:val="13"/>
        </w:numPr>
        <w:spacing w:line="360" w:lineRule="auto"/>
        <w:jc w:val="both"/>
        <w:rPr>
          <w:rFonts w:ascii="Arial" w:hAnsi="Arial" w:cs="Arial"/>
          <w:sz w:val="22"/>
          <w:szCs w:val="22"/>
        </w:rPr>
      </w:pPr>
      <w:r w:rsidRPr="00E961B0">
        <w:rPr>
          <w:rFonts w:ascii="Arial" w:hAnsi="Arial" w:cs="Arial"/>
          <w:sz w:val="22"/>
          <w:szCs w:val="22"/>
        </w:rPr>
        <w:t xml:space="preserve">Look at the ATP reactions. How much ATP is being produced/consumed in different pathways? Repeat the analysis for NADH and NADPH. You should include additional figures that support each of your statements. </w:t>
      </w:r>
    </w:p>
    <w:p w:rsidR="00D01EB4" w:rsidRPr="008F206E" w:rsidRDefault="00D01EB4" w:rsidP="00EB2275">
      <w:pPr>
        <w:pStyle w:val="NormalWeb"/>
        <w:spacing w:line="360" w:lineRule="auto"/>
        <w:jc w:val="both"/>
        <w:rPr>
          <w:rFonts w:ascii="Arial" w:hAnsi="Arial" w:cs="Arial"/>
          <w:b/>
          <w:bCs/>
          <w:szCs w:val="22"/>
        </w:rPr>
      </w:pPr>
      <w:r w:rsidRPr="008F206E">
        <w:rPr>
          <w:rFonts w:ascii="Arial" w:hAnsi="Arial" w:cs="Arial"/>
          <w:b/>
          <w:bCs/>
          <w:szCs w:val="22"/>
        </w:rPr>
        <w:t xml:space="preserve">2.- </w:t>
      </w:r>
      <w:r w:rsidR="003E4DE7">
        <w:rPr>
          <w:rFonts w:ascii="Arial" w:hAnsi="Arial" w:cs="Arial"/>
          <w:b/>
          <w:bCs/>
          <w:szCs w:val="22"/>
        </w:rPr>
        <w:t>Testing objective functions (15</w:t>
      </w:r>
      <w:r w:rsidR="00E961B0">
        <w:rPr>
          <w:rFonts w:ascii="Arial" w:hAnsi="Arial" w:cs="Arial"/>
          <w:b/>
          <w:bCs/>
          <w:szCs w:val="22"/>
        </w:rPr>
        <w:t xml:space="preserve"> </w:t>
      </w:r>
      <w:r w:rsidRPr="008F206E">
        <w:rPr>
          <w:rFonts w:ascii="Arial" w:hAnsi="Arial" w:cs="Arial"/>
          <w:b/>
          <w:bCs/>
          <w:szCs w:val="22"/>
        </w:rPr>
        <w:t xml:space="preserve">p) </w:t>
      </w:r>
    </w:p>
    <w:p w:rsidR="00D01EB4" w:rsidRPr="008F206E" w:rsidRDefault="00D01EB4" w:rsidP="00EB2275">
      <w:pPr>
        <w:pStyle w:val="NormalWeb"/>
        <w:spacing w:line="360" w:lineRule="auto"/>
        <w:ind w:left="720"/>
        <w:jc w:val="both"/>
        <w:rPr>
          <w:rFonts w:ascii="Arial" w:hAnsi="Arial" w:cs="Arial"/>
          <w:sz w:val="22"/>
          <w:szCs w:val="22"/>
        </w:rPr>
      </w:pPr>
      <w:r w:rsidRPr="008F206E">
        <w:rPr>
          <w:rFonts w:ascii="Arial" w:hAnsi="Arial" w:cs="Arial"/>
          <w:sz w:val="22"/>
          <w:szCs w:val="22"/>
        </w:rPr>
        <w:t xml:space="preserve">In this section we will assess different flux distributions that can be computed under the same previous conditions (glucose limitation and </w:t>
      </w:r>
      <w:proofErr w:type="spellStart"/>
      <w:r w:rsidRPr="008F206E">
        <w:rPr>
          <w:rFonts w:ascii="Arial" w:hAnsi="Arial" w:cs="Arial"/>
          <w:sz w:val="22"/>
          <w:szCs w:val="22"/>
        </w:rPr>
        <w:t>aerobiosis</w:t>
      </w:r>
      <w:proofErr w:type="spellEnd"/>
      <w:r w:rsidRPr="008F206E">
        <w:rPr>
          <w:rFonts w:ascii="Arial" w:hAnsi="Arial" w:cs="Arial"/>
          <w:sz w:val="22"/>
          <w:szCs w:val="22"/>
        </w:rPr>
        <w:t xml:space="preserve">), by using the following objective functions: </w:t>
      </w:r>
    </w:p>
    <w:p w:rsidR="00D01EB4" w:rsidRPr="008F206E" w:rsidRDefault="00D01EB4" w:rsidP="00EB2275">
      <w:pPr>
        <w:pStyle w:val="NormalWeb"/>
        <w:spacing w:line="360" w:lineRule="auto"/>
        <w:ind w:left="720"/>
        <w:rPr>
          <w:rFonts w:ascii="Arial" w:hAnsi="Arial" w:cs="Arial"/>
          <w:sz w:val="22"/>
          <w:szCs w:val="22"/>
        </w:rPr>
      </w:pPr>
      <w:r w:rsidRPr="008F206E">
        <w:rPr>
          <w:rFonts w:ascii="Arial" w:hAnsi="Arial" w:cs="Arial"/>
          <w:sz w:val="22"/>
          <w:szCs w:val="22"/>
        </w:rPr>
        <w:t>2.1. Maximizing growth rate.</w:t>
      </w:r>
      <w:r w:rsidRPr="008F206E">
        <w:rPr>
          <w:rFonts w:ascii="Arial" w:hAnsi="Arial" w:cs="Arial"/>
          <w:sz w:val="22"/>
          <w:szCs w:val="22"/>
        </w:rPr>
        <w:br/>
        <w:t xml:space="preserve">2.2. Maximizing </w:t>
      </w:r>
      <w:r w:rsidR="005E1828">
        <w:rPr>
          <w:rFonts w:ascii="Arial" w:hAnsi="Arial" w:cs="Arial"/>
          <w:sz w:val="22"/>
          <w:szCs w:val="22"/>
        </w:rPr>
        <w:t>acetate</w:t>
      </w:r>
      <w:r w:rsidRPr="008F206E">
        <w:rPr>
          <w:rFonts w:ascii="Arial" w:hAnsi="Arial" w:cs="Arial"/>
          <w:sz w:val="22"/>
          <w:szCs w:val="22"/>
        </w:rPr>
        <w:t xml:space="preserve"> production.</w:t>
      </w:r>
      <w:r w:rsidRPr="008F206E">
        <w:rPr>
          <w:rFonts w:ascii="Arial" w:hAnsi="Arial" w:cs="Arial"/>
          <w:sz w:val="22"/>
          <w:szCs w:val="22"/>
        </w:rPr>
        <w:br/>
        <w:t xml:space="preserve">2.3. Maximizing ATP maintenance (reaction ‘ATPX’ in the model). </w:t>
      </w:r>
    </w:p>
    <w:p w:rsidR="00E961B0" w:rsidRDefault="008F206E" w:rsidP="00067874">
      <w:pPr>
        <w:pStyle w:val="NormalWeb"/>
        <w:spacing w:line="360" w:lineRule="auto"/>
        <w:ind w:left="720"/>
        <w:jc w:val="both"/>
        <w:rPr>
          <w:rFonts w:ascii="Arial" w:hAnsi="Arial" w:cs="Arial"/>
          <w:sz w:val="22"/>
          <w:szCs w:val="22"/>
        </w:rPr>
      </w:pPr>
      <w:r w:rsidRPr="008F206E">
        <w:rPr>
          <w:rFonts w:ascii="Arial" w:hAnsi="Arial" w:cs="Arial"/>
          <w:sz w:val="22"/>
          <w:szCs w:val="22"/>
        </w:rPr>
        <w:t xml:space="preserve">Use the same glucose uptake in all cases and show all exchange fluxes in a single bar plot. Compare the simulation results. </w:t>
      </w:r>
      <w:r w:rsidRPr="008F206E">
        <w:rPr>
          <w:rFonts w:ascii="Arial" w:hAnsi="Arial" w:cs="Arial"/>
          <w:sz w:val="22"/>
          <w:szCs w:val="22"/>
          <w:u w:val="single"/>
        </w:rPr>
        <w:t>In each case, are the results expected? Why?</w:t>
      </w:r>
      <w:r w:rsidRPr="008F206E">
        <w:rPr>
          <w:rFonts w:ascii="Arial" w:hAnsi="Arial" w:cs="Arial"/>
          <w:sz w:val="22"/>
          <w:szCs w:val="22"/>
        </w:rPr>
        <w:t xml:space="preserve"> </w:t>
      </w:r>
    </w:p>
    <w:p w:rsidR="00E961B0" w:rsidRPr="00067874" w:rsidRDefault="00067874" w:rsidP="00067874">
      <w:pPr>
        <w:pStyle w:val="NormalWeb"/>
        <w:spacing w:line="360" w:lineRule="auto"/>
        <w:rPr>
          <w:rFonts w:ascii="Arial" w:hAnsi="Arial" w:cs="Arial"/>
          <w:b/>
          <w:bCs/>
          <w:szCs w:val="22"/>
        </w:rPr>
      </w:pPr>
      <w:r w:rsidRPr="00067874">
        <w:rPr>
          <w:rFonts w:ascii="Arial" w:hAnsi="Arial" w:cs="Arial"/>
          <w:b/>
          <w:bCs/>
          <w:szCs w:val="22"/>
        </w:rPr>
        <w:t xml:space="preserve">3.- </w:t>
      </w:r>
      <w:r w:rsidR="002F2CD4" w:rsidRPr="00067874">
        <w:rPr>
          <w:rFonts w:ascii="Arial" w:hAnsi="Arial" w:cs="Arial"/>
          <w:b/>
          <w:bCs/>
          <w:szCs w:val="22"/>
        </w:rPr>
        <w:t>Changing growth conditions (2</w:t>
      </w:r>
      <w:r w:rsidR="00E961B0" w:rsidRPr="00067874">
        <w:rPr>
          <w:rFonts w:ascii="Arial" w:hAnsi="Arial" w:cs="Arial"/>
          <w:b/>
          <w:bCs/>
          <w:szCs w:val="22"/>
        </w:rPr>
        <w:t xml:space="preserve">5p) </w:t>
      </w:r>
    </w:p>
    <w:p w:rsidR="00E961B0" w:rsidRPr="00E961B0" w:rsidRDefault="00E961B0" w:rsidP="00EB2275">
      <w:pPr>
        <w:pStyle w:val="NormalWeb"/>
        <w:spacing w:line="360" w:lineRule="auto"/>
        <w:ind w:left="720"/>
        <w:jc w:val="both"/>
        <w:rPr>
          <w:rFonts w:ascii="Arial" w:hAnsi="Arial" w:cs="Arial"/>
          <w:bCs/>
          <w:sz w:val="22"/>
          <w:szCs w:val="22"/>
        </w:rPr>
      </w:pPr>
      <w:r w:rsidRPr="00E961B0">
        <w:rPr>
          <w:rFonts w:ascii="Arial" w:hAnsi="Arial" w:cs="Arial"/>
          <w:bCs/>
          <w:sz w:val="22"/>
          <w:szCs w:val="22"/>
        </w:rPr>
        <w:t xml:space="preserve">Finally, we will simulate the organism both in aerobic and anaerobic conditions, and both with glucose and ethanol as carbon sources. </w:t>
      </w:r>
    </w:p>
    <w:p w:rsidR="00E961B0" w:rsidRPr="00E961B0" w:rsidRDefault="00E961B0" w:rsidP="00EB2275">
      <w:pPr>
        <w:pStyle w:val="NormalWeb"/>
        <w:spacing w:line="360" w:lineRule="auto"/>
        <w:ind w:left="720"/>
        <w:jc w:val="both"/>
        <w:rPr>
          <w:rFonts w:ascii="Arial" w:hAnsi="Arial" w:cs="Arial"/>
          <w:bCs/>
          <w:sz w:val="22"/>
          <w:szCs w:val="22"/>
        </w:rPr>
      </w:pPr>
      <w:r w:rsidRPr="00E961B0">
        <w:rPr>
          <w:rFonts w:ascii="Arial" w:hAnsi="Arial" w:cs="Arial"/>
          <w:bCs/>
          <w:sz w:val="22"/>
          <w:szCs w:val="22"/>
        </w:rPr>
        <w:t>3.1</w:t>
      </w:r>
      <w:r w:rsidR="00330DEA">
        <w:rPr>
          <w:rFonts w:ascii="Arial" w:hAnsi="Arial" w:cs="Arial"/>
          <w:bCs/>
          <w:sz w:val="22"/>
          <w:szCs w:val="22"/>
        </w:rPr>
        <w:t>. Adding additional reactions (5</w:t>
      </w:r>
      <w:r w:rsidRPr="00E961B0">
        <w:rPr>
          <w:rFonts w:ascii="Arial" w:hAnsi="Arial" w:cs="Arial"/>
          <w:bCs/>
          <w:sz w:val="22"/>
          <w:szCs w:val="22"/>
        </w:rPr>
        <w:t xml:space="preserve">p): In order to be able to simulate growth in ethanol, additional irreversible reactions must be included: </w:t>
      </w:r>
    </w:p>
    <w:p w:rsidR="00E961B0" w:rsidRPr="00E961B0" w:rsidRDefault="00E961B0" w:rsidP="00EB2275">
      <w:pPr>
        <w:pStyle w:val="NormalWeb"/>
        <w:numPr>
          <w:ilvl w:val="0"/>
          <w:numId w:val="15"/>
        </w:numPr>
        <w:spacing w:line="360" w:lineRule="auto"/>
        <w:jc w:val="both"/>
        <w:rPr>
          <w:rFonts w:ascii="Arial" w:hAnsi="Arial" w:cs="Arial"/>
          <w:bCs/>
          <w:sz w:val="22"/>
          <w:szCs w:val="22"/>
        </w:rPr>
      </w:pPr>
      <w:r w:rsidRPr="00E961B0">
        <w:rPr>
          <w:rFonts w:ascii="Arial" w:hAnsi="Arial" w:cs="Arial"/>
          <w:bCs/>
          <w:sz w:val="22"/>
          <w:szCs w:val="22"/>
        </w:rPr>
        <w:lastRenderedPageBreak/>
        <w:t xml:space="preserve">Alternative cytosolic aldehyde dehydrogenase: Analogous to the already present aldehyde dehydrogenase in the model, but that uses NAD instead of NADP: </w:t>
      </w:r>
    </w:p>
    <w:p w:rsidR="00E961B0" w:rsidRPr="00E961B0" w:rsidRDefault="00E961B0" w:rsidP="00EB2275">
      <w:pPr>
        <w:pStyle w:val="NormalWeb"/>
        <w:spacing w:line="360" w:lineRule="auto"/>
        <w:ind w:left="1440"/>
        <w:jc w:val="both"/>
        <w:rPr>
          <w:rFonts w:ascii="Arial" w:hAnsi="Arial" w:cs="Arial"/>
          <w:bCs/>
          <w:sz w:val="22"/>
          <w:szCs w:val="22"/>
        </w:rPr>
      </w:pPr>
      <w:r w:rsidRPr="00E961B0">
        <w:rPr>
          <w:rFonts w:ascii="Arial" w:hAnsi="Arial" w:cs="Arial"/>
          <w:bCs/>
          <w:sz w:val="22"/>
          <w:szCs w:val="22"/>
        </w:rPr>
        <w:t xml:space="preserve">Acetaldehyde + NAD → Acetate + NADH </w:t>
      </w:r>
    </w:p>
    <w:p w:rsidR="00E961B0" w:rsidRPr="00E961B0" w:rsidRDefault="00E961B0" w:rsidP="00EB2275">
      <w:pPr>
        <w:pStyle w:val="NormalWeb"/>
        <w:numPr>
          <w:ilvl w:val="0"/>
          <w:numId w:val="15"/>
        </w:numPr>
        <w:spacing w:line="360" w:lineRule="auto"/>
        <w:jc w:val="both"/>
        <w:rPr>
          <w:rFonts w:ascii="Arial" w:hAnsi="Arial" w:cs="Arial"/>
          <w:bCs/>
          <w:sz w:val="22"/>
          <w:szCs w:val="22"/>
        </w:rPr>
      </w:pPr>
      <w:r w:rsidRPr="00E961B0">
        <w:rPr>
          <w:rFonts w:ascii="Arial" w:hAnsi="Arial" w:cs="Arial"/>
          <w:bCs/>
          <w:sz w:val="22"/>
          <w:szCs w:val="22"/>
        </w:rPr>
        <w:t xml:space="preserve">Glyoxylate cycle: A variation of the TCA cycle in mitochondria, needed given the irreversibility of pyruvate carboxylase. Consists of 2 reactions: </w:t>
      </w:r>
    </w:p>
    <w:p w:rsidR="003116A1" w:rsidRDefault="00E961B0" w:rsidP="00EB2275">
      <w:pPr>
        <w:pStyle w:val="NormalWeb"/>
        <w:spacing w:line="360" w:lineRule="auto"/>
        <w:ind w:left="1440"/>
        <w:jc w:val="both"/>
        <w:rPr>
          <w:rFonts w:ascii="Arial" w:hAnsi="Arial" w:cs="Arial"/>
          <w:bCs/>
          <w:sz w:val="22"/>
          <w:szCs w:val="22"/>
        </w:rPr>
      </w:pPr>
      <w:r w:rsidRPr="00E961B0">
        <w:rPr>
          <w:rFonts w:ascii="Arial" w:hAnsi="Arial" w:cs="Arial"/>
          <w:bCs/>
          <w:sz w:val="22"/>
          <w:szCs w:val="22"/>
        </w:rPr>
        <w:t xml:space="preserve">Isocitrate → Glyoxylate + Succinate </w:t>
      </w:r>
    </w:p>
    <w:p w:rsidR="00E961B0" w:rsidRPr="00E961B0" w:rsidRDefault="00E961B0" w:rsidP="00EB2275">
      <w:pPr>
        <w:pStyle w:val="NormalWeb"/>
        <w:spacing w:line="360" w:lineRule="auto"/>
        <w:ind w:left="1440"/>
        <w:jc w:val="both"/>
        <w:rPr>
          <w:rFonts w:ascii="Arial" w:hAnsi="Arial" w:cs="Arial"/>
          <w:bCs/>
          <w:sz w:val="22"/>
          <w:szCs w:val="22"/>
        </w:rPr>
      </w:pPr>
      <w:r w:rsidRPr="00E961B0">
        <w:rPr>
          <w:rFonts w:ascii="Arial" w:hAnsi="Arial" w:cs="Arial"/>
          <w:bCs/>
          <w:sz w:val="22"/>
          <w:szCs w:val="22"/>
        </w:rPr>
        <w:t xml:space="preserve">Glyoxylate + Acetyl CoA → Malate + CoA </w:t>
      </w:r>
    </w:p>
    <w:p w:rsidR="00E961B0" w:rsidRPr="00E961B0" w:rsidRDefault="00E961B0" w:rsidP="00EB2275">
      <w:pPr>
        <w:pStyle w:val="NormalWeb"/>
        <w:spacing w:line="360" w:lineRule="auto"/>
        <w:ind w:left="1440"/>
        <w:jc w:val="both"/>
        <w:rPr>
          <w:rFonts w:ascii="Arial" w:hAnsi="Arial" w:cs="Arial"/>
          <w:bCs/>
          <w:sz w:val="22"/>
          <w:szCs w:val="22"/>
        </w:rPr>
      </w:pPr>
      <w:r w:rsidRPr="00E961B0">
        <w:rPr>
          <w:rFonts w:ascii="Arial" w:hAnsi="Arial" w:cs="Arial"/>
          <w:bCs/>
          <w:sz w:val="22"/>
          <w:szCs w:val="22"/>
        </w:rPr>
        <w:t xml:space="preserve">Note that both reactions can be lumped together to avoid defining a new metabolite. </w:t>
      </w:r>
    </w:p>
    <w:p w:rsidR="00E961B0" w:rsidRPr="00E961B0" w:rsidRDefault="00E961B0" w:rsidP="00EB2275">
      <w:pPr>
        <w:pStyle w:val="NormalWeb"/>
        <w:spacing w:line="360" w:lineRule="auto"/>
        <w:ind w:left="720"/>
        <w:jc w:val="both"/>
        <w:rPr>
          <w:rFonts w:ascii="Arial" w:hAnsi="Arial" w:cs="Arial"/>
          <w:bCs/>
          <w:sz w:val="22"/>
          <w:szCs w:val="22"/>
        </w:rPr>
      </w:pPr>
      <w:r w:rsidRPr="00E961B0">
        <w:rPr>
          <w:rFonts w:ascii="Arial" w:hAnsi="Arial" w:cs="Arial"/>
          <w:bCs/>
          <w:sz w:val="22"/>
          <w:szCs w:val="22"/>
        </w:rPr>
        <w:t xml:space="preserve">Update the relevant model components (S, b, c, LB and UB) to account for these extra reactions. </w:t>
      </w:r>
    </w:p>
    <w:p w:rsidR="00E961B0" w:rsidRPr="00E961B0" w:rsidRDefault="00E961B0" w:rsidP="00EB2275">
      <w:pPr>
        <w:pStyle w:val="NormalWeb"/>
        <w:spacing w:line="360" w:lineRule="auto"/>
        <w:ind w:left="720"/>
        <w:jc w:val="both"/>
        <w:rPr>
          <w:rFonts w:ascii="Arial" w:hAnsi="Arial" w:cs="Arial"/>
          <w:bCs/>
          <w:sz w:val="22"/>
          <w:szCs w:val="22"/>
        </w:rPr>
      </w:pPr>
      <w:r w:rsidRPr="00E961B0">
        <w:rPr>
          <w:rFonts w:ascii="Arial" w:hAnsi="Arial" w:cs="Arial"/>
          <w:bCs/>
          <w:sz w:val="22"/>
          <w:szCs w:val="22"/>
        </w:rPr>
        <w:t>3.2</w:t>
      </w:r>
      <w:r w:rsidR="00D3068F">
        <w:rPr>
          <w:rFonts w:ascii="Arial" w:hAnsi="Arial" w:cs="Arial"/>
          <w:bCs/>
          <w:sz w:val="22"/>
          <w:szCs w:val="22"/>
        </w:rPr>
        <w:t>. Comparing growth conditions (20</w:t>
      </w:r>
      <w:r w:rsidRPr="00E961B0">
        <w:rPr>
          <w:rFonts w:ascii="Arial" w:hAnsi="Arial" w:cs="Arial"/>
          <w:bCs/>
          <w:sz w:val="22"/>
          <w:szCs w:val="22"/>
        </w:rPr>
        <w:t xml:space="preserve">p): With the updated model, simulate the following conditions: </w:t>
      </w:r>
    </w:p>
    <w:p w:rsidR="00E961B0" w:rsidRPr="00E961B0" w:rsidRDefault="00E961B0" w:rsidP="00EB2275">
      <w:pPr>
        <w:pStyle w:val="NormalWeb"/>
        <w:numPr>
          <w:ilvl w:val="1"/>
          <w:numId w:val="15"/>
        </w:numPr>
        <w:spacing w:line="360" w:lineRule="auto"/>
        <w:jc w:val="both"/>
        <w:rPr>
          <w:rFonts w:ascii="Arial" w:hAnsi="Arial" w:cs="Arial"/>
          <w:bCs/>
          <w:sz w:val="22"/>
          <w:szCs w:val="22"/>
        </w:rPr>
      </w:pPr>
      <w:r w:rsidRPr="00E961B0">
        <w:rPr>
          <w:rFonts w:ascii="Arial" w:hAnsi="Arial" w:cs="Arial"/>
          <w:bCs/>
          <w:sz w:val="22"/>
          <w:szCs w:val="22"/>
        </w:rPr>
        <w:t xml:space="preserve">Glucose as carbon source, aerobic. </w:t>
      </w:r>
    </w:p>
    <w:p w:rsidR="00E961B0" w:rsidRPr="00E961B0" w:rsidRDefault="00E961B0" w:rsidP="00EB2275">
      <w:pPr>
        <w:pStyle w:val="NormalWeb"/>
        <w:numPr>
          <w:ilvl w:val="1"/>
          <w:numId w:val="15"/>
        </w:numPr>
        <w:spacing w:line="360" w:lineRule="auto"/>
        <w:jc w:val="both"/>
        <w:rPr>
          <w:rFonts w:ascii="Arial" w:hAnsi="Arial" w:cs="Arial"/>
          <w:bCs/>
          <w:sz w:val="22"/>
          <w:szCs w:val="22"/>
        </w:rPr>
      </w:pPr>
      <w:r w:rsidRPr="00E961B0">
        <w:rPr>
          <w:rFonts w:ascii="Arial" w:hAnsi="Arial" w:cs="Arial"/>
          <w:bCs/>
          <w:sz w:val="22"/>
          <w:szCs w:val="22"/>
        </w:rPr>
        <w:t xml:space="preserve">Glucose as carbon source, anaerobic. </w:t>
      </w:r>
    </w:p>
    <w:p w:rsidR="00E961B0" w:rsidRPr="00E961B0" w:rsidRDefault="00E961B0" w:rsidP="00EB2275">
      <w:pPr>
        <w:pStyle w:val="NormalWeb"/>
        <w:numPr>
          <w:ilvl w:val="1"/>
          <w:numId w:val="15"/>
        </w:numPr>
        <w:spacing w:line="360" w:lineRule="auto"/>
        <w:jc w:val="both"/>
        <w:rPr>
          <w:rFonts w:ascii="Arial" w:hAnsi="Arial" w:cs="Arial"/>
          <w:bCs/>
          <w:sz w:val="22"/>
          <w:szCs w:val="22"/>
        </w:rPr>
      </w:pPr>
      <w:r w:rsidRPr="00E961B0">
        <w:rPr>
          <w:rFonts w:ascii="Arial" w:hAnsi="Arial" w:cs="Arial"/>
          <w:bCs/>
          <w:sz w:val="22"/>
          <w:szCs w:val="22"/>
        </w:rPr>
        <w:t xml:space="preserve">Ethanol as carbon source, aerobic. </w:t>
      </w:r>
    </w:p>
    <w:p w:rsidR="00E961B0" w:rsidRPr="00E961B0" w:rsidRDefault="00E961B0" w:rsidP="00EB2275">
      <w:pPr>
        <w:pStyle w:val="NormalWeb"/>
        <w:numPr>
          <w:ilvl w:val="1"/>
          <w:numId w:val="15"/>
        </w:numPr>
        <w:spacing w:line="360" w:lineRule="auto"/>
        <w:jc w:val="both"/>
        <w:rPr>
          <w:rFonts w:ascii="Arial" w:hAnsi="Arial" w:cs="Arial"/>
          <w:bCs/>
          <w:sz w:val="22"/>
          <w:szCs w:val="22"/>
        </w:rPr>
      </w:pPr>
      <w:r w:rsidRPr="00E961B0">
        <w:rPr>
          <w:rFonts w:ascii="Arial" w:hAnsi="Arial" w:cs="Arial"/>
          <w:bCs/>
          <w:sz w:val="22"/>
          <w:szCs w:val="22"/>
        </w:rPr>
        <w:t xml:space="preserve">Ethanol as carbon source, anaerobic. </w:t>
      </w:r>
    </w:p>
    <w:p w:rsidR="00A9379E" w:rsidRDefault="00E961B0" w:rsidP="00067874">
      <w:pPr>
        <w:pStyle w:val="NormalWeb"/>
        <w:spacing w:line="360" w:lineRule="auto"/>
        <w:ind w:left="720"/>
        <w:jc w:val="both"/>
        <w:rPr>
          <w:rFonts w:ascii="Arial" w:hAnsi="Arial" w:cs="Arial"/>
          <w:bCs/>
          <w:sz w:val="22"/>
          <w:szCs w:val="22"/>
        </w:rPr>
      </w:pPr>
      <w:r w:rsidRPr="00E961B0">
        <w:rPr>
          <w:rFonts w:ascii="Arial" w:hAnsi="Arial" w:cs="Arial"/>
          <w:bCs/>
          <w:sz w:val="22"/>
          <w:szCs w:val="22"/>
        </w:rPr>
        <w:t>Perform all simulations with the same molar amount of carbon and optimizing growth. Display all exchange fluxes in a single bar plot. Compare simulation results among conditions: include in your discussion which fluxes are higher in each case and why do you think that is f</w:t>
      </w:r>
      <w:r w:rsidR="00EB2275">
        <w:rPr>
          <w:rFonts w:ascii="Arial" w:hAnsi="Arial" w:cs="Arial"/>
          <w:bCs/>
          <w:sz w:val="22"/>
          <w:szCs w:val="22"/>
        </w:rPr>
        <w:t>rom a biological point of view.</w:t>
      </w:r>
      <w:r w:rsidR="00A9379E">
        <w:rPr>
          <w:rFonts w:ascii="Arial" w:hAnsi="Arial" w:cs="Arial"/>
          <w:bCs/>
          <w:sz w:val="22"/>
          <w:szCs w:val="22"/>
        </w:rPr>
        <w:t xml:space="preserve"> </w:t>
      </w:r>
    </w:p>
    <w:p w:rsidR="00F152E1" w:rsidRDefault="00A9379E" w:rsidP="00067874">
      <w:pPr>
        <w:pStyle w:val="NormalWeb"/>
        <w:spacing w:line="360" w:lineRule="auto"/>
        <w:ind w:left="720"/>
        <w:jc w:val="both"/>
        <w:rPr>
          <w:rFonts w:ascii="Arial" w:hAnsi="Arial" w:cs="Arial"/>
          <w:bCs/>
          <w:sz w:val="22"/>
          <w:szCs w:val="22"/>
        </w:rPr>
      </w:pPr>
      <w:r>
        <w:rPr>
          <w:rFonts w:ascii="Arial" w:hAnsi="Arial" w:cs="Arial"/>
          <w:bCs/>
          <w:sz w:val="22"/>
          <w:szCs w:val="22"/>
        </w:rPr>
        <w:t>- What are the values for the biomass yield  [g biomass/g carbon source] in each case?</w:t>
      </w:r>
    </w:p>
    <w:p w:rsidR="00B7783C" w:rsidRDefault="00B7783C" w:rsidP="00067874">
      <w:pPr>
        <w:pStyle w:val="NormalWeb"/>
        <w:spacing w:line="360" w:lineRule="auto"/>
        <w:ind w:left="720"/>
        <w:jc w:val="both"/>
        <w:rPr>
          <w:rFonts w:ascii="Arial" w:hAnsi="Arial" w:cs="Arial"/>
          <w:bCs/>
          <w:sz w:val="22"/>
          <w:szCs w:val="22"/>
        </w:rPr>
      </w:pPr>
    </w:p>
    <w:p w:rsidR="00E3301F" w:rsidRPr="00E961B0" w:rsidRDefault="00E3301F" w:rsidP="00067874">
      <w:pPr>
        <w:pStyle w:val="NormalWeb"/>
        <w:spacing w:line="360" w:lineRule="auto"/>
        <w:ind w:left="720"/>
        <w:jc w:val="both"/>
        <w:rPr>
          <w:rFonts w:ascii="Arial" w:hAnsi="Arial" w:cs="Arial"/>
          <w:bCs/>
          <w:sz w:val="22"/>
          <w:szCs w:val="22"/>
        </w:rPr>
      </w:pPr>
      <w:bookmarkStart w:id="0" w:name="_GoBack"/>
      <w:bookmarkEnd w:id="0"/>
    </w:p>
    <w:p w:rsidR="00D3068F" w:rsidRPr="00067874" w:rsidRDefault="00067874" w:rsidP="00067874">
      <w:pPr>
        <w:pStyle w:val="NormalWeb"/>
        <w:spacing w:line="360" w:lineRule="auto"/>
        <w:jc w:val="both"/>
        <w:rPr>
          <w:rFonts w:ascii="Arial" w:hAnsi="Arial" w:cs="Arial"/>
          <w:b/>
          <w:bCs/>
          <w:szCs w:val="22"/>
        </w:rPr>
      </w:pPr>
      <w:r w:rsidRPr="00067874">
        <w:rPr>
          <w:rFonts w:ascii="Arial" w:hAnsi="Arial" w:cs="Arial"/>
          <w:b/>
          <w:bCs/>
          <w:i/>
          <w:szCs w:val="22"/>
        </w:rPr>
        <w:lastRenderedPageBreak/>
        <w:t>4.-</w:t>
      </w:r>
      <w:r w:rsidR="00F152E1" w:rsidRPr="00067874">
        <w:rPr>
          <w:rFonts w:ascii="Arial" w:hAnsi="Arial" w:cs="Arial"/>
          <w:b/>
          <w:bCs/>
          <w:i/>
          <w:szCs w:val="22"/>
        </w:rPr>
        <w:t>In-silico</w:t>
      </w:r>
      <w:r w:rsidR="00F152E1" w:rsidRPr="00067874">
        <w:rPr>
          <w:rFonts w:ascii="Arial" w:hAnsi="Arial" w:cs="Arial"/>
          <w:b/>
          <w:bCs/>
          <w:szCs w:val="22"/>
        </w:rPr>
        <w:t xml:space="preserve">  g</w:t>
      </w:r>
      <w:r w:rsidR="00D3068F" w:rsidRPr="00067874">
        <w:rPr>
          <w:rFonts w:ascii="Arial" w:hAnsi="Arial" w:cs="Arial"/>
          <w:b/>
          <w:bCs/>
          <w:szCs w:val="22"/>
        </w:rPr>
        <w:t>enetic modification</w:t>
      </w:r>
      <w:r w:rsidR="00F152E1" w:rsidRPr="00067874">
        <w:rPr>
          <w:rFonts w:ascii="Arial" w:hAnsi="Arial" w:cs="Arial"/>
          <w:b/>
          <w:bCs/>
          <w:szCs w:val="22"/>
        </w:rPr>
        <w:t>s</w:t>
      </w:r>
      <w:r w:rsidR="00D3068F" w:rsidRPr="00067874">
        <w:rPr>
          <w:rFonts w:ascii="Arial" w:hAnsi="Arial" w:cs="Arial"/>
          <w:b/>
          <w:bCs/>
          <w:i/>
          <w:szCs w:val="22"/>
        </w:rPr>
        <w:t xml:space="preserve"> </w:t>
      </w:r>
      <w:r w:rsidR="00D3068F" w:rsidRPr="00067874">
        <w:rPr>
          <w:rFonts w:ascii="Arial" w:hAnsi="Arial" w:cs="Arial"/>
          <w:b/>
          <w:bCs/>
          <w:szCs w:val="22"/>
        </w:rPr>
        <w:t xml:space="preserve">(Additional 15 p) </w:t>
      </w:r>
    </w:p>
    <w:p w:rsidR="00D3068F" w:rsidRDefault="00D3068F" w:rsidP="00EB2275">
      <w:pPr>
        <w:pStyle w:val="NormalWeb"/>
        <w:spacing w:line="360" w:lineRule="auto"/>
        <w:ind w:left="720"/>
        <w:jc w:val="both"/>
        <w:rPr>
          <w:rFonts w:ascii="Arial" w:hAnsi="Arial" w:cs="Arial"/>
          <w:bCs/>
          <w:sz w:val="22"/>
          <w:szCs w:val="22"/>
        </w:rPr>
      </w:pPr>
      <w:r>
        <w:rPr>
          <w:rFonts w:ascii="Arial" w:hAnsi="Arial" w:cs="Arial"/>
          <w:bCs/>
          <w:sz w:val="22"/>
          <w:szCs w:val="22"/>
        </w:rPr>
        <w:t>In lectures 12 and 15 the basics for getting mutant phenotypes were explained. Metabolism is highly redundant because it needs to be robust enough to proliferate in a changing environment, however, there are some genes that encode for essential functions in cells and their deletion can induce observable global system responses (growth rates, exchange fluxes).</w:t>
      </w:r>
    </w:p>
    <w:p w:rsidR="00D3068F" w:rsidRDefault="00D3068F" w:rsidP="00EB2275">
      <w:pPr>
        <w:pStyle w:val="NormalWeb"/>
        <w:spacing w:line="360" w:lineRule="auto"/>
        <w:ind w:left="720"/>
        <w:jc w:val="both"/>
        <w:rPr>
          <w:rFonts w:ascii="Arial" w:hAnsi="Arial" w:cs="Arial"/>
          <w:bCs/>
          <w:sz w:val="22"/>
          <w:szCs w:val="22"/>
        </w:rPr>
      </w:pPr>
      <w:r>
        <w:rPr>
          <w:rFonts w:ascii="Arial" w:hAnsi="Arial" w:cs="Arial"/>
          <w:bCs/>
          <w:sz w:val="22"/>
          <w:szCs w:val="22"/>
        </w:rPr>
        <w:t>If you want to take this exercise further or to make sure that you get all of the assigned points for this (50 p), you can explore the effects of single gene deletions on the metabolic network.</w:t>
      </w:r>
      <w:r w:rsidR="00EB1050">
        <w:rPr>
          <w:rFonts w:ascii="Arial" w:hAnsi="Arial" w:cs="Arial"/>
          <w:bCs/>
          <w:sz w:val="22"/>
          <w:szCs w:val="22"/>
        </w:rPr>
        <w:t xml:space="preserve"> </w:t>
      </w:r>
    </w:p>
    <w:p w:rsidR="00D3068F" w:rsidRDefault="00D3068F" w:rsidP="00EB2275">
      <w:pPr>
        <w:pStyle w:val="NormalWeb"/>
        <w:spacing w:line="360" w:lineRule="auto"/>
        <w:ind w:left="720"/>
        <w:jc w:val="both"/>
        <w:rPr>
          <w:rFonts w:ascii="Arial" w:hAnsi="Arial" w:cs="Arial"/>
          <w:bCs/>
          <w:sz w:val="22"/>
          <w:szCs w:val="22"/>
        </w:rPr>
      </w:pPr>
      <w:r w:rsidRPr="00F152E1">
        <w:rPr>
          <w:rFonts w:ascii="Arial" w:hAnsi="Arial" w:cs="Arial"/>
          <w:b/>
          <w:bCs/>
          <w:sz w:val="22"/>
          <w:szCs w:val="22"/>
        </w:rPr>
        <w:t>4.1</w:t>
      </w:r>
      <w:r>
        <w:rPr>
          <w:rFonts w:ascii="Arial" w:hAnsi="Arial" w:cs="Arial"/>
          <w:bCs/>
          <w:sz w:val="22"/>
          <w:szCs w:val="22"/>
        </w:rPr>
        <w:t xml:space="preserve"> As this is a very simplified model of metabolism, the whole robustness of it might not be captured and essential biochemical functions should be present. </w:t>
      </w:r>
    </w:p>
    <w:p w:rsidR="00F152E1" w:rsidRDefault="00D3068F" w:rsidP="00D359CE">
      <w:pPr>
        <w:pStyle w:val="NormalWeb"/>
        <w:spacing w:line="360" w:lineRule="auto"/>
        <w:ind w:left="720"/>
        <w:jc w:val="both"/>
        <w:rPr>
          <w:rFonts w:ascii="Arial" w:hAnsi="Arial" w:cs="Arial"/>
          <w:bCs/>
          <w:sz w:val="22"/>
          <w:szCs w:val="22"/>
        </w:rPr>
      </w:pPr>
      <w:r>
        <w:rPr>
          <w:rFonts w:ascii="Arial" w:hAnsi="Arial" w:cs="Arial"/>
          <w:bCs/>
          <w:sz w:val="22"/>
          <w:szCs w:val="22"/>
        </w:rPr>
        <w:t xml:space="preserve">Explore the network and try to find out </w:t>
      </w:r>
      <w:r w:rsidR="00F152E1">
        <w:rPr>
          <w:rFonts w:ascii="Arial" w:hAnsi="Arial" w:cs="Arial"/>
          <w:bCs/>
          <w:sz w:val="22"/>
          <w:szCs w:val="22"/>
        </w:rPr>
        <w:t>3 essential genes (for growth). Explain the metabolic context for each of them and confirm your results in a numerical way.</w:t>
      </w:r>
    </w:p>
    <w:p w:rsidR="00D359CE" w:rsidRPr="00D359CE" w:rsidRDefault="00D359CE" w:rsidP="00D359CE">
      <w:pPr>
        <w:pStyle w:val="NormalWeb"/>
        <w:spacing w:line="360" w:lineRule="auto"/>
        <w:ind w:left="720"/>
        <w:jc w:val="both"/>
        <w:rPr>
          <w:rFonts w:ascii="Arial" w:hAnsi="Arial" w:cs="Arial"/>
          <w:bCs/>
          <w:sz w:val="22"/>
          <w:szCs w:val="22"/>
        </w:rPr>
      </w:pPr>
    </w:p>
    <w:p w:rsidR="00F152E1" w:rsidRPr="00F152E1" w:rsidRDefault="00F152E1" w:rsidP="00EB2275">
      <w:pPr>
        <w:pStyle w:val="NormalWeb"/>
        <w:spacing w:line="360" w:lineRule="auto"/>
        <w:rPr>
          <w:rFonts w:ascii="Arial" w:hAnsi="Arial" w:cs="Arial"/>
          <w:sz w:val="22"/>
          <w:szCs w:val="22"/>
        </w:rPr>
      </w:pPr>
      <w:r w:rsidRPr="00F152E1">
        <w:rPr>
          <w:rFonts w:ascii="Arial" w:hAnsi="Arial" w:cs="Arial"/>
          <w:b/>
          <w:bCs/>
          <w:sz w:val="22"/>
          <w:szCs w:val="22"/>
        </w:rPr>
        <w:t xml:space="preserve">Appendix: Possible useful functions in MATLAB for this exercise </w:t>
      </w:r>
    </w:p>
    <w:p w:rsidR="00F152E1" w:rsidRPr="00F152E1" w:rsidRDefault="00F152E1" w:rsidP="00EB2275">
      <w:pPr>
        <w:pStyle w:val="NormalWeb"/>
        <w:numPr>
          <w:ilvl w:val="0"/>
          <w:numId w:val="16"/>
        </w:numPr>
        <w:spacing w:line="360" w:lineRule="auto"/>
        <w:jc w:val="both"/>
        <w:rPr>
          <w:rFonts w:ascii="Arial" w:hAnsi="Arial" w:cs="Arial"/>
          <w:sz w:val="22"/>
          <w:szCs w:val="22"/>
        </w:rPr>
      </w:pPr>
      <w:r w:rsidRPr="00F152E1">
        <w:rPr>
          <w:rFonts w:ascii="Arial" w:hAnsi="Arial" w:cs="Arial"/>
          <w:sz w:val="22"/>
          <w:szCs w:val="22"/>
        </w:rPr>
        <w:t xml:space="preserve">bar(): Plots a series of vectors (x1, x2, ...) as a bar plot. Usage: bar([x1,x2,...]); </w:t>
      </w:r>
    </w:p>
    <w:p w:rsidR="00F152E1" w:rsidRPr="00F152E1" w:rsidRDefault="00F152E1" w:rsidP="00EB2275">
      <w:pPr>
        <w:pStyle w:val="NormalWeb"/>
        <w:numPr>
          <w:ilvl w:val="0"/>
          <w:numId w:val="16"/>
        </w:numPr>
        <w:spacing w:line="360" w:lineRule="auto"/>
        <w:jc w:val="both"/>
        <w:rPr>
          <w:rFonts w:ascii="Arial" w:hAnsi="Arial" w:cs="Arial"/>
          <w:sz w:val="22"/>
          <w:szCs w:val="22"/>
        </w:rPr>
      </w:pPr>
      <w:r w:rsidRPr="00F152E1">
        <w:rPr>
          <w:rFonts w:ascii="Arial" w:hAnsi="Arial" w:cs="Arial"/>
          <w:sz w:val="22"/>
          <w:szCs w:val="22"/>
        </w:rPr>
        <w:t xml:space="preserve">full(): Transforms a matrix (M) from sparse to regular. Usage: M = full(M); </w:t>
      </w:r>
    </w:p>
    <w:p w:rsidR="00F152E1" w:rsidRPr="00F152E1" w:rsidRDefault="00F152E1" w:rsidP="00EB2275">
      <w:pPr>
        <w:pStyle w:val="NormalWeb"/>
        <w:numPr>
          <w:ilvl w:val="0"/>
          <w:numId w:val="16"/>
        </w:numPr>
        <w:spacing w:line="360" w:lineRule="auto"/>
        <w:jc w:val="both"/>
        <w:rPr>
          <w:rFonts w:ascii="Arial" w:hAnsi="Arial" w:cs="Arial"/>
          <w:sz w:val="22"/>
          <w:szCs w:val="22"/>
        </w:rPr>
      </w:pPr>
      <w:r w:rsidRPr="00F152E1">
        <w:rPr>
          <w:rFonts w:ascii="Arial" w:hAnsi="Arial" w:cs="Arial"/>
          <w:sz w:val="22"/>
          <w:szCs w:val="22"/>
        </w:rPr>
        <w:t xml:space="preserve">length(): Returns the length (n) of a vector (b). Usage: n = length(b); </w:t>
      </w:r>
    </w:p>
    <w:p w:rsidR="00F152E1" w:rsidRPr="00F152E1" w:rsidRDefault="00F152E1" w:rsidP="00EB2275">
      <w:pPr>
        <w:pStyle w:val="NormalWeb"/>
        <w:numPr>
          <w:ilvl w:val="0"/>
          <w:numId w:val="16"/>
        </w:numPr>
        <w:spacing w:line="360" w:lineRule="auto"/>
        <w:jc w:val="both"/>
        <w:rPr>
          <w:rFonts w:ascii="Arial" w:hAnsi="Arial" w:cs="Arial"/>
          <w:sz w:val="22"/>
          <w:szCs w:val="22"/>
        </w:rPr>
      </w:pPr>
      <w:proofErr w:type="spellStart"/>
      <w:r>
        <w:rPr>
          <w:rFonts w:ascii="Arial" w:hAnsi="Arial" w:cs="Arial"/>
          <w:sz w:val="22"/>
          <w:szCs w:val="22"/>
        </w:rPr>
        <w:t>linprog</w:t>
      </w:r>
      <w:proofErr w:type="spellEnd"/>
      <w:r>
        <w:rPr>
          <w:rFonts w:ascii="Arial" w:hAnsi="Arial" w:cs="Arial"/>
          <w:sz w:val="22"/>
          <w:szCs w:val="22"/>
        </w:rPr>
        <w:t xml:space="preserve">(): Used for solving linear optimization problems with an objective function (c), inequality constraints </w:t>
      </w:r>
      <w:proofErr w:type="spellStart"/>
      <w:r w:rsidRPr="00F152E1">
        <w:rPr>
          <w:rFonts w:ascii="Arial" w:hAnsi="Arial" w:cs="Arial"/>
          <w:sz w:val="22"/>
          <w:szCs w:val="22"/>
        </w:rPr>
        <w:t>constraints</w:t>
      </w:r>
      <w:proofErr w:type="spellEnd"/>
      <w:r w:rsidRPr="00F152E1">
        <w:rPr>
          <w:rFonts w:ascii="Arial" w:hAnsi="Arial" w:cs="Arial"/>
          <w:sz w:val="22"/>
          <w:szCs w:val="22"/>
        </w:rPr>
        <w:t xml:space="preserve"> (A</w:t>
      </w:r>
      <w:proofErr w:type="spellStart"/>
      <w:r w:rsidRPr="00F152E1">
        <w:rPr>
          <w:rFonts w:ascii="Arial" w:hAnsi="Arial" w:cs="Arial"/>
          <w:position w:val="-2"/>
          <w:sz w:val="22"/>
          <w:szCs w:val="22"/>
        </w:rPr>
        <w:t>i</w:t>
      </w:r>
      <w:proofErr w:type="spellEnd"/>
      <w:r w:rsidRPr="00F152E1">
        <w:rPr>
          <w:rFonts w:ascii="Arial" w:hAnsi="Arial" w:cs="Arial"/>
          <w:sz w:val="22"/>
          <w:szCs w:val="22"/>
        </w:rPr>
        <w:t>x ≤ b</w:t>
      </w:r>
      <w:proofErr w:type="spellStart"/>
      <w:r w:rsidRPr="00F152E1">
        <w:rPr>
          <w:rFonts w:ascii="Arial" w:hAnsi="Arial" w:cs="Arial"/>
          <w:position w:val="-2"/>
          <w:sz w:val="22"/>
          <w:szCs w:val="22"/>
        </w:rPr>
        <w:t>i</w:t>
      </w:r>
      <w:proofErr w:type="spellEnd"/>
      <w:r w:rsidRPr="00F152E1">
        <w:rPr>
          <w:rFonts w:ascii="Arial" w:hAnsi="Arial" w:cs="Arial"/>
          <w:sz w:val="22"/>
          <w:szCs w:val="22"/>
        </w:rPr>
        <w:t>), equality constraints (A</w:t>
      </w:r>
      <w:r w:rsidRPr="00F152E1">
        <w:rPr>
          <w:rFonts w:ascii="Arial" w:hAnsi="Arial" w:cs="Arial"/>
          <w:position w:val="-2"/>
          <w:sz w:val="22"/>
          <w:szCs w:val="22"/>
        </w:rPr>
        <w:t>e</w:t>
      </w:r>
      <w:r w:rsidRPr="00F152E1">
        <w:rPr>
          <w:rFonts w:ascii="Arial" w:hAnsi="Arial" w:cs="Arial"/>
          <w:sz w:val="22"/>
          <w:szCs w:val="22"/>
        </w:rPr>
        <w:t>x = b</w:t>
      </w:r>
      <w:r w:rsidRPr="00F152E1">
        <w:rPr>
          <w:rFonts w:ascii="Arial" w:hAnsi="Arial" w:cs="Arial"/>
          <w:position w:val="-2"/>
          <w:sz w:val="22"/>
          <w:szCs w:val="22"/>
        </w:rPr>
        <w:t>e</w:t>
      </w:r>
      <w:r w:rsidRPr="00F152E1">
        <w:rPr>
          <w:rFonts w:ascii="Arial" w:hAnsi="Arial" w:cs="Arial"/>
          <w:sz w:val="22"/>
          <w:szCs w:val="22"/>
        </w:rPr>
        <w:t>) and lower/upper bounds</w:t>
      </w:r>
      <w:r>
        <w:rPr>
          <w:rFonts w:ascii="Arial" w:hAnsi="Arial" w:cs="Arial"/>
          <w:sz w:val="22"/>
          <w:szCs w:val="22"/>
        </w:rPr>
        <w:t xml:space="preserve"> </w:t>
      </w:r>
      <w:r w:rsidRPr="00F152E1">
        <w:rPr>
          <w:rFonts w:ascii="Arial" w:hAnsi="Arial" w:cs="Arial"/>
          <w:sz w:val="22"/>
          <w:szCs w:val="22"/>
        </w:rPr>
        <w:t>(LB and UB, respectively)</w:t>
      </w:r>
      <w:r>
        <w:rPr>
          <w:rFonts w:ascii="Arial" w:hAnsi="Arial" w:cs="Arial"/>
          <w:sz w:val="22"/>
          <w:szCs w:val="22"/>
        </w:rPr>
        <w:t>.</w:t>
      </w:r>
      <w:r w:rsidRPr="00F152E1">
        <w:rPr>
          <w:rFonts w:ascii="Arial" w:hAnsi="Arial" w:cs="Arial"/>
          <w:sz w:val="22"/>
          <w:szCs w:val="22"/>
        </w:rPr>
        <w:t xml:space="preserve"> </w:t>
      </w:r>
      <w:r w:rsidRPr="00F152E1">
        <w:rPr>
          <w:rFonts w:ascii="Arial" w:hAnsi="Arial" w:cs="Arial"/>
          <w:b/>
          <w:sz w:val="22"/>
          <w:szCs w:val="22"/>
        </w:rPr>
        <w:t>Note</w:t>
      </w:r>
      <w:r w:rsidRPr="00F152E1">
        <w:rPr>
          <w:rFonts w:ascii="Arial" w:hAnsi="Arial" w:cs="Arial"/>
          <w:sz w:val="22"/>
          <w:szCs w:val="22"/>
        </w:rPr>
        <w:t xml:space="preserve"> that this function always MINIMIZES the objective function. Usage: [</w:t>
      </w:r>
      <w:proofErr w:type="spellStart"/>
      <w:r w:rsidRPr="00F152E1">
        <w:rPr>
          <w:rFonts w:ascii="Arial" w:hAnsi="Arial" w:cs="Arial"/>
          <w:sz w:val="22"/>
          <w:szCs w:val="22"/>
        </w:rPr>
        <w:t>x,f,flag</w:t>
      </w:r>
      <w:proofErr w:type="spellEnd"/>
      <w:r w:rsidRPr="00F152E1">
        <w:rPr>
          <w:rFonts w:ascii="Arial" w:hAnsi="Arial" w:cs="Arial"/>
          <w:sz w:val="22"/>
          <w:szCs w:val="22"/>
        </w:rPr>
        <w:t xml:space="preserve">] = </w:t>
      </w:r>
      <w:proofErr w:type="spellStart"/>
      <w:r w:rsidRPr="00F152E1">
        <w:rPr>
          <w:rFonts w:ascii="Arial" w:hAnsi="Arial" w:cs="Arial"/>
          <w:sz w:val="22"/>
          <w:szCs w:val="22"/>
        </w:rPr>
        <w:t>linprog</w:t>
      </w:r>
      <w:proofErr w:type="spellEnd"/>
      <w:r w:rsidRPr="00F152E1">
        <w:rPr>
          <w:rFonts w:ascii="Arial" w:hAnsi="Arial" w:cs="Arial"/>
          <w:sz w:val="22"/>
          <w:szCs w:val="22"/>
        </w:rPr>
        <w:t>(</w:t>
      </w:r>
      <w:proofErr w:type="spellStart"/>
      <w:r w:rsidRPr="00F152E1">
        <w:rPr>
          <w:rFonts w:ascii="Arial" w:hAnsi="Arial" w:cs="Arial"/>
          <w:sz w:val="22"/>
          <w:szCs w:val="22"/>
        </w:rPr>
        <w:t>c,Ai,bi,Ae,be,LB,UB</w:t>
      </w:r>
      <w:proofErr w:type="spellEnd"/>
      <w:r w:rsidRPr="00F152E1">
        <w:rPr>
          <w:rFonts w:ascii="Arial" w:hAnsi="Arial" w:cs="Arial"/>
          <w:sz w:val="22"/>
          <w:szCs w:val="22"/>
        </w:rPr>
        <w:t xml:space="preserve">); </w:t>
      </w:r>
    </w:p>
    <w:p w:rsidR="00F152E1" w:rsidRPr="00F152E1" w:rsidRDefault="00F152E1" w:rsidP="00EB2275">
      <w:pPr>
        <w:pStyle w:val="NormalWeb"/>
        <w:numPr>
          <w:ilvl w:val="0"/>
          <w:numId w:val="16"/>
        </w:numPr>
        <w:spacing w:line="360" w:lineRule="auto"/>
        <w:jc w:val="both"/>
        <w:rPr>
          <w:rFonts w:ascii="Arial" w:hAnsi="Arial" w:cs="Arial"/>
          <w:sz w:val="22"/>
          <w:szCs w:val="22"/>
        </w:rPr>
      </w:pPr>
      <w:r w:rsidRPr="00F152E1">
        <w:rPr>
          <w:rFonts w:ascii="Arial" w:hAnsi="Arial" w:cs="Arial"/>
          <w:sz w:val="22"/>
          <w:szCs w:val="22"/>
        </w:rPr>
        <w:t xml:space="preserve"> rank(): Returns the number of linearly independent rows (m) of a matrix (M). Usage: m = rank(M); </w:t>
      </w:r>
    </w:p>
    <w:p w:rsidR="00F152E1" w:rsidRPr="00F152E1" w:rsidRDefault="00F152E1" w:rsidP="00EB2275">
      <w:pPr>
        <w:pStyle w:val="NormalWeb"/>
        <w:numPr>
          <w:ilvl w:val="0"/>
          <w:numId w:val="16"/>
        </w:numPr>
        <w:spacing w:line="360" w:lineRule="auto"/>
        <w:jc w:val="both"/>
        <w:rPr>
          <w:rFonts w:ascii="Arial" w:hAnsi="Arial" w:cs="Arial"/>
          <w:sz w:val="22"/>
          <w:szCs w:val="22"/>
        </w:rPr>
      </w:pPr>
      <w:r w:rsidRPr="00F152E1">
        <w:rPr>
          <w:rFonts w:ascii="Arial" w:hAnsi="Arial" w:cs="Arial"/>
          <w:sz w:val="22"/>
          <w:szCs w:val="22"/>
        </w:rPr>
        <w:t xml:space="preserve">  \: Used for solving a determined system Ax = b. Usage: x = A\b; </w:t>
      </w:r>
    </w:p>
    <w:p w:rsidR="00F968AF" w:rsidRPr="00C07336" w:rsidRDefault="00F968AF" w:rsidP="00F968AF">
      <w:pPr>
        <w:pStyle w:val="NormalWeb"/>
        <w:jc w:val="both"/>
        <w:rPr>
          <w:sz w:val="22"/>
        </w:rPr>
      </w:pPr>
    </w:p>
    <w:sectPr w:rsidR="00F968AF" w:rsidRPr="00C07336" w:rsidSect="00A315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NewRomanPSMT">
    <w:altName w:val="Times New Roman"/>
    <w:panose1 w:val="020206030504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04FD1"/>
    <w:multiLevelType w:val="multilevel"/>
    <w:tmpl w:val="9BE41EA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71E8E"/>
    <w:multiLevelType w:val="multilevel"/>
    <w:tmpl w:val="A47C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07312"/>
    <w:multiLevelType w:val="multilevel"/>
    <w:tmpl w:val="ACCC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25BBF"/>
    <w:multiLevelType w:val="hybridMultilevel"/>
    <w:tmpl w:val="DE528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75EF5"/>
    <w:multiLevelType w:val="multilevel"/>
    <w:tmpl w:val="62BC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DA7372"/>
    <w:multiLevelType w:val="multilevel"/>
    <w:tmpl w:val="51FE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5279EE"/>
    <w:multiLevelType w:val="multilevel"/>
    <w:tmpl w:val="E9EA588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ascii="TimesNewRomanPSMT" w:eastAsia="Times New Roman" w:hAnsi="TimesNewRomanPSMT"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1F1F2F"/>
    <w:multiLevelType w:val="hybridMultilevel"/>
    <w:tmpl w:val="C5EED58E"/>
    <w:lvl w:ilvl="0" w:tplc="C43E3788">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92F0117"/>
    <w:multiLevelType w:val="multilevel"/>
    <w:tmpl w:val="F0B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922328"/>
    <w:multiLevelType w:val="multilevel"/>
    <w:tmpl w:val="02C80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F924D6"/>
    <w:multiLevelType w:val="multilevel"/>
    <w:tmpl w:val="D8F6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3C734E"/>
    <w:multiLevelType w:val="multilevel"/>
    <w:tmpl w:val="AF1C5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967E56"/>
    <w:multiLevelType w:val="multilevel"/>
    <w:tmpl w:val="E990F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856E0A"/>
    <w:multiLevelType w:val="hybridMultilevel"/>
    <w:tmpl w:val="BA9C9B98"/>
    <w:lvl w:ilvl="0" w:tplc="097AFBA0">
      <w:start w:val="20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D65361"/>
    <w:multiLevelType w:val="multilevel"/>
    <w:tmpl w:val="E7A0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FA3CBD"/>
    <w:multiLevelType w:val="multilevel"/>
    <w:tmpl w:val="D1F8B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3"/>
  </w:num>
  <w:num w:numId="4">
    <w:abstractNumId w:val="12"/>
  </w:num>
  <w:num w:numId="5">
    <w:abstractNumId w:val="3"/>
  </w:num>
  <w:num w:numId="6">
    <w:abstractNumId w:val="15"/>
  </w:num>
  <w:num w:numId="7">
    <w:abstractNumId w:val="4"/>
  </w:num>
  <w:num w:numId="8">
    <w:abstractNumId w:val="9"/>
  </w:num>
  <w:num w:numId="9">
    <w:abstractNumId w:val="1"/>
  </w:num>
  <w:num w:numId="10">
    <w:abstractNumId w:val="10"/>
  </w:num>
  <w:num w:numId="11">
    <w:abstractNumId w:val="11"/>
  </w:num>
  <w:num w:numId="12">
    <w:abstractNumId w:val="14"/>
  </w:num>
  <w:num w:numId="13">
    <w:abstractNumId w:val="6"/>
  </w:num>
  <w:num w:numId="14">
    <w:abstractNumId w:val="0"/>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36"/>
    <w:rsid w:val="00024435"/>
    <w:rsid w:val="000568AC"/>
    <w:rsid w:val="00067874"/>
    <w:rsid w:val="001742CE"/>
    <w:rsid w:val="001866AC"/>
    <w:rsid w:val="001D1C04"/>
    <w:rsid w:val="002F2CD4"/>
    <w:rsid w:val="003116A1"/>
    <w:rsid w:val="00330DEA"/>
    <w:rsid w:val="003E4DE7"/>
    <w:rsid w:val="005A0B65"/>
    <w:rsid w:val="005E1828"/>
    <w:rsid w:val="00811EB9"/>
    <w:rsid w:val="00815239"/>
    <w:rsid w:val="008F206E"/>
    <w:rsid w:val="00A02A85"/>
    <w:rsid w:val="00A315BE"/>
    <w:rsid w:val="00A9379E"/>
    <w:rsid w:val="00B63835"/>
    <w:rsid w:val="00B7783C"/>
    <w:rsid w:val="00C07336"/>
    <w:rsid w:val="00D01EB4"/>
    <w:rsid w:val="00D3068F"/>
    <w:rsid w:val="00D359CE"/>
    <w:rsid w:val="00E3301F"/>
    <w:rsid w:val="00E3457F"/>
    <w:rsid w:val="00E961B0"/>
    <w:rsid w:val="00EB1050"/>
    <w:rsid w:val="00EB2275"/>
    <w:rsid w:val="00F152E1"/>
    <w:rsid w:val="00F96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F03A8D"/>
  <w15:chartTrackingRefBased/>
  <w15:docId w15:val="{390D4825-EA56-6240-B3B7-6297A769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733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07336"/>
    <w:pPr>
      <w:ind w:left="720"/>
      <w:contextualSpacing/>
    </w:pPr>
  </w:style>
  <w:style w:type="character" w:styleId="Hyperlink">
    <w:name w:val="Hyperlink"/>
    <w:basedOn w:val="DefaultParagraphFont"/>
    <w:uiPriority w:val="99"/>
    <w:unhideWhenUsed/>
    <w:rsid w:val="005A0B65"/>
    <w:rPr>
      <w:color w:val="0563C1" w:themeColor="hyperlink"/>
      <w:u w:val="single"/>
    </w:rPr>
  </w:style>
  <w:style w:type="character" w:styleId="UnresolvedMention">
    <w:name w:val="Unresolved Mention"/>
    <w:basedOn w:val="DefaultParagraphFont"/>
    <w:uiPriority w:val="99"/>
    <w:semiHidden/>
    <w:unhideWhenUsed/>
    <w:rsid w:val="005A0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17022">
      <w:bodyDiv w:val="1"/>
      <w:marLeft w:val="0"/>
      <w:marRight w:val="0"/>
      <w:marTop w:val="0"/>
      <w:marBottom w:val="0"/>
      <w:divBdr>
        <w:top w:val="none" w:sz="0" w:space="0" w:color="auto"/>
        <w:left w:val="none" w:sz="0" w:space="0" w:color="auto"/>
        <w:bottom w:val="none" w:sz="0" w:space="0" w:color="auto"/>
        <w:right w:val="none" w:sz="0" w:space="0" w:color="auto"/>
      </w:divBdr>
      <w:divsChild>
        <w:div w:id="1240939004">
          <w:marLeft w:val="0"/>
          <w:marRight w:val="0"/>
          <w:marTop w:val="0"/>
          <w:marBottom w:val="0"/>
          <w:divBdr>
            <w:top w:val="none" w:sz="0" w:space="0" w:color="auto"/>
            <w:left w:val="none" w:sz="0" w:space="0" w:color="auto"/>
            <w:bottom w:val="none" w:sz="0" w:space="0" w:color="auto"/>
            <w:right w:val="none" w:sz="0" w:space="0" w:color="auto"/>
          </w:divBdr>
          <w:divsChild>
            <w:div w:id="1954899106">
              <w:marLeft w:val="0"/>
              <w:marRight w:val="0"/>
              <w:marTop w:val="0"/>
              <w:marBottom w:val="0"/>
              <w:divBdr>
                <w:top w:val="none" w:sz="0" w:space="0" w:color="auto"/>
                <w:left w:val="none" w:sz="0" w:space="0" w:color="auto"/>
                <w:bottom w:val="none" w:sz="0" w:space="0" w:color="auto"/>
                <w:right w:val="none" w:sz="0" w:space="0" w:color="auto"/>
              </w:divBdr>
              <w:divsChild>
                <w:div w:id="3408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6057">
      <w:bodyDiv w:val="1"/>
      <w:marLeft w:val="0"/>
      <w:marRight w:val="0"/>
      <w:marTop w:val="0"/>
      <w:marBottom w:val="0"/>
      <w:divBdr>
        <w:top w:val="none" w:sz="0" w:space="0" w:color="auto"/>
        <w:left w:val="none" w:sz="0" w:space="0" w:color="auto"/>
        <w:bottom w:val="none" w:sz="0" w:space="0" w:color="auto"/>
        <w:right w:val="none" w:sz="0" w:space="0" w:color="auto"/>
      </w:divBdr>
      <w:divsChild>
        <w:div w:id="1478181726">
          <w:marLeft w:val="0"/>
          <w:marRight w:val="0"/>
          <w:marTop w:val="0"/>
          <w:marBottom w:val="0"/>
          <w:divBdr>
            <w:top w:val="none" w:sz="0" w:space="0" w:color="auto"/>
            <w:left w:val="none" w:sz="0" w:space="0" w:color="auto"/>
            <w:bottom w:val="none" w:sz="0" w:space="0" w:color="auto"/>
            <w:right w:val="none" w:sz="0" w:space="0" w:color="auto"/>
          </w:divBdr>
          <w:divsChild>
            <w:div w:id="1717200535">
              <w:marLeft w:val="0"/>
              <w:marRight w:val="0"/>
              <w:marTop w:val="0"/>
              <w:marBottom w:val="0"/>
              <w:divBdr>
                <w:top w:val="none" w:sz="0" w:space="0" w:color="auto"/>
                <w:left w:val="none" w:sz="0" w:space="0" w:color="auto"/>
                <w:bottom w:val="none" w:sz="0" w:space="0" w:color="auto"/>
                <w:right w:val="none" w:sz="0" w:space="0" w:color="auto"/>
              </w:divBdr>
              <w:divsChild>
                <w:div w:id="792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19704">
      <w:bodyDiv w:val="1"/>
      <w:marLeft w:val="0"/>
      <w:marRight w:val="0"/>
      <w:marTop w:val="0"/>
      <w:marBottom w:val="0"/>
      <w:divBdr>
        <w:top w:val="none" w:sz="0" w:space="0" w:color="auto"/>
        <w:left w:val="none" w:sz="0" w:space="0" w:color="auto"/>
        <w:bottom w:val="none" w:sz="0" w:space="0" w:color="auto"/>
        <w:right w:val="none" w:sz="0" w:space="0" w:color="auto"/>
      </w:divBdr>
      <w:divsChild>
        <w:div w:id="719551027">
          <w:marLeft w:val="0"/>
          <w:marRight w:val="0"/>
          <w:marTop w:val="0"/>
          <w:marBottom w:val="0"/>
          <w:divBdr>
            <w:top w:val="none" w:sz="0" w:space="0" w:color="auto"/>
            <w:left w:val="none" w:sz="0" w:space="0" w:color="auto"/>
            <w:bottom w:val="none" w:sz="0" w:space="0" w:color="auto"/>
            <w:right w:val="none" w:sz="0" w:space="0" w:color="auto"/>
          </w:divBdr>
          <w:divsChild>
            <w:div w:id="87508508">
              <w:marLeft w:val="0"/>
              <w:marRight w:val="0"/>
              <w:marTop w:val="0"/>
              <w:marBottom w:val="0"/>
              <w:divBdr>
                <w:top w:val="none" w:sz="0" w:space="0" w:color="auto"/>
                <w:left w:val="none" w:sz="0" w:space="0" w:color="auto"/>
                <w:bottom w:val="none" w:sz="0" w:space="0" w:color="auto"/>
                <w:right w:val="none" w:sz="0" w:space="0" w:color="auto"/>
              </w:divBdr>
              <w:divsChild>
                <w:div w:id="696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233299">
      <w:bodyDiv w:val="1"/>
      <w:marLeft w:val="0"/>
      <w:marRight w:val="0"/>
      <w:marTop w:val="0"/>
      <w:marBottom w:val="0"/>
      <w:divBdr>
        <w:top w:val="none" w:sz="0" w:space="0" w:color="auto"/>
        <w:left w:val="none" w:sz="0" w:space="0" w:color="auto"/>
        <w:bottom w:val="none" w:sz="0" w:space="0" w:color="auto"/>
        <w:right w:val="none" w:sz="0" w:space="0" w:color="auto"/>
      </w:divBdr>
      <w:divsChild>
        <w:div w:id="1885630579">
          <w:marLeft w:val="0"/>
          <w:marRight w:val="0"/>
          <w:marTop w:val="0"/>
          <w:marBottom w:val="0"/>
          <w:divBdr>
            <w:top w:val="none" w:sz="0" w:space="0" w:color="auto"/>
            <w:left w:val="none" w:sz="0" w:space="0" w:color="auto"/>
            <w:bottom w:val="none" w:sz="0" w:space="0" w:color="auto"/>
            <w:right w:val="none" w:sz="0" w:space="0" w:color="auto"/>
          </w:divBdr>
          <w:divsChild>
            <w:div w:id="79181400">
              <w:marLeft w:val="0"/>
              <w:marRight w:val="0"/>
              <w:marTop w:val="0"/>
              <w:marBottom w:val="0"/>
              <w:divBdr>
                <w:top w:val="none" w:sz="0" w:space="0" w:color="auto"/>
                <w:left w:val="none" w:sz="0" w:space="0" w:color="auto"/>
                <w:bottom w:val="none" w:sz="0" w:space="0" w:color="auto"/>
                <w:right w:val="none" w:sz="0" w:space="0" w:color="auto"/>
              </w:divBdr>
              <w:divsChild>
                <w:div w:id="12082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838982">
      <w:bodyDiv w:val="1"/>
      <w:marLeft w:val="0"/>
      <w:marRight w:val="0"/>
      <w:marTop w:val="0"/>
      <w:marBottom w:val="0"/>
      <w:divBdr>
        <w:top w:val="none" w:sz="0" w:space="0" w:color="auto"/>
        <w:left w:val="none" w:sz="0" w:space="0" w:color="auto"/>
        <w:bottom w:val="none" w:sz="0" w:space="0" w:color="auto"/>
        <w:right w:val="none" w:sz="0" w:space="0" w:color="auto"/>
      </w:divBdr>
    </w:div>
    <w:div w:id="525603921">
      <w:bodyDiv w:val="1"/>
      <w:marLeft w:val="0"/>
      <w:marRight w:val="0"/>
      <w:marTop w:val="0"/>
      <w:marBottom w:val="0"/>
      <w:divBdr>
        <w:top w:val="none" w:sz="0" w:space="0" w:color="auto"/>
        <w:left w:val="none" w:sz="0" w:space="0" w:color="auto"/>
        <w:bottom w:val="none" w:sz="0" w:space="0" w:color="auto"/>
        <w:right w:val="none" w:sz="0" w:space="0" w:color="auto"/>
      </w:divBdr>
      <w:divsChild>
        <w:div w:id="2024359411">
          <w:marLeft w:val="0"/>
          <w:marRight w:val="0"/>
          <w:marTop w:val="0"/>
          <w:marBottom w:val="0"/>
          <w:divBdr>
            <w:top w:val="none" w:sz="0" w:space="0" w:color="auto"/>
            <w:left w:val="none" w:sz="0" w:space="0" w:color="auto"/>
            <w:bottom w:val="none" w:sz="0" w:space="0" w:color="auto"/>
            <w:right w:val="none" w:sz="0" w:space="0" w:color="auto"/>
          </w:divBdr>
          <w:divsChild>
            <w:div w:id="72942966">
              <w:marLeft w:val="0"/>
              <w:marRight w:val="0"/>
              <w:marTop w:val="0"/>
              <w:marBottom w:val="0"/>
              <w:divBdr>
                <w:top w:val="none" w:sz="0" w:space="0" w:color="auto"/>
                <w:left w:val="none" w:sz="0" w:space="0" w:color="auto"/>
                <w:bottom w:val="none" w:sz="0" w:space="0" w:color="auto"/>
                <w:right w:val="none" w:sz="0" w:space="0" w:color="auto"/>
              </w:divBdr>
              <w:divsChild>
                <w:div w:id="11004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05587">
      <w:bodyDiv w:val="1"/>
      <w:marLeft w:val="0"/>
      <w:marRight w:val="0"/>
      <w:marTop w:val="0"/>
      <w:marBottom w:val="0"/>
      <w:divBdr>
        <w:top w:val="none" w:sz="0" w:space="0" w:color="auto"/>
        <w:left w:val="none" w:sz="0" w:space="0" w:color="auto"/>
        <w:bottom w:val="none" w:sz="0" w:space="0" w:color="auto"/>
        <w:right w:val="none" w:sz="0" w:space="0" w:color="auto"/>
      </w:divBdr>
      <w:divsChild>
        <w:div w:id="685787419">
          <w:marLeft w:val="0"/>
          <w:marRight w:val="0"/>
          <w:marTop w:val="0"/>
          <w:marBottom w:val="0"/>
          <w:divBdr>
            <w:top w:val="none" w:sz="0" w:space="0" w:color="auto"/>
            <w:left w:val="none" w:sz="0" w:space="0" w:color="auto"/>
            <w:bottom w:val="none" w:sz="0" w:space="0" w:color="auto"/>
            <w:right w:val="none" w:sz="0" w:space="0" w:color="auto"/>
          </w:divBdr>
          <w:divsChild>
            <w:div w:id="1424764866">
              <w:marLeft w:val="0"/>
              <w:marRight w:val="0"/>
              <w:marTop w:val="0"/>
              <w:marBottom w:val="0"/>
              <w:divBdr>
                <w:top w:val="none" w:sz="0" w:space="0" w:color="auto"/>
                <w:left w:val="none" w:sz="0" w:space="0" w:color="auto"/>
                <w:bottom w:val="none" w:sz="0" w:space="0" w:color="auto"/>
                <w:right w:val="none" w:sz="0" w:space="0" w:color="auto"/>
              </w:divBdr>
              <w:divsChild>
                <w:div w:id="1233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6966">
      <w:bodyDiv w:val="1"/>
      <w:marLeft w:val="0"/>
      <w:marRight w:val="0"/>
      <w:marTop w:val="0"/>
      <w:marBottom w:val="0"/>
      <w:divBdr>
        <w:top w:val="none" w:sz="0" w:space="0" w:color="auto"/>
        <w:left w:val="none" w:sz="0" w:space="0" w:color="auto"/>
        <w:bottom w:val="none" w:sz="0" w:space="0" w:color="auto"/>
        <w:right w:val="none" w:sz="0" w:space="0" w:color="auto"/>
      </w:divBdr>
      <w:divsChild>
        <w:div w:id="423035872">
          <w:marLeft w:val="0"/>
          <w:marRight w:val="0"/>
          <w:marTop w:val="0"/>
          <w:marBottom w:val="0"/>
          <w:divBdr>
            <w:top w:val="none" w:sz="0" w:space="0" w:color="auto"/>
            <w:left w:val="none" w:sz="0" w:space="0" w:color="auto"/>
            <w:bottom w:val="none" w:sz="0" w:space="0" w:color="auto"/>
            <w:right w:val="none" w:sz="0" w:space="0" w:color="auto"/>
          </w:divBdr>
          <w:divsChild>
            <w:div w:id="694963613">
              <w:marLeft w:val="0"/>
              <w:marRight w:val="0"/>
              <w:marTop w:val="0"/>
              <w:marBottom w:val="0"/>
              <w:divBdr>
                <w:top w:val="none" w:sz="0" w:space="0" w:color="auto"/>
                <w:left w:val="none" w:sz="0" w:space="0" w:color="auto"/>
                <w:bottom w:val="none" w:sz="0" w:space="0" w:color="auto"/>
                <w:right w:val="none" w:sz="0" w:space="0" w:color="auto"/>
              </w:divBdr>
              <w:divsChild>
                <w:div w:id="9249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49258">
      <w:bodyDiv w:val="1"/>
      <w:marLeft w:val="0"/>
      <w:marRight w:val="0"/>
      <w:marTop w:val="0"/>
      <w:marBottom w:val="0"/>
      <w:divBdr>
        <w:top w:val="none" w:sz="0" w:space="0" w:color="auto"/>
        <w:left w:val="none" w:sz="0" w:space="0" w:color="auto"/>
        <w:bottom w:val="none" w:sz="0" w:space="0" w:color="auto"/>
        <w:right w:val="none" w:sz="0" w:space="0" w:color="auto"/>
      </w:divBdr>
      <w:divsChild>
        <w:div w:id="1970159863">
          <w:marLeft w:val="0"/>
          <w:marRight w:val="0"/>
          <w:marTop w:val="0"/>
          <w:marBottom w:val="0"/>
          <w:divBdr>
            <w:top w:val="none" w:sz="0" w:space="0" w:color="auto"/>
            <w:left w:val="none" w:sz="0" w:space="0" w:color="auto"/>
            <w:bottom w:val="none" w:sz="0" w:space="0" w:color="auto"/>
            <w:right w:val="none" w:sz="0" w:space="0" w:color="auto"/>
          </w:divBdr>
          <w:divsChild>
            <w:div w:id="1277759475">
              <w:marLeft w:val="0"/>
              <w:marRight w:val="0"/>
              <w:marTop w:val="0"/>
              <w:marBottom w:val="0"/>
              <w:divBdr>
                <w:top w:val="none" w:sz="0" w:space="0" w:color="auto"/>
                <w:left w:val="none" w:sz="0" w:space="0" w:color="auto"/>
                <w:bottom w:val="none" w:sz="0" w:space="0" w:color="auto"/>
                <w:right w:val="none" w:sz="0" w:space="0" w:color="auto"/>
              </w:divBdr>
              <w:divsChild>
                <w:div w:id="17504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12824">
      <w:bodyDiv w:val="1"/>
      <w:marLeft w:val="0"/>
      <w:marRight w:val="0"/>
      <w:marTop w:val="0"/>
      <w:marBottom w:val="0"/>
      <w:divBdr>
        <w:top w:val="none" w:sz="0" w:space="0" w:color="auto"/>
        <w:left w:val="none" w:sz="0" w:space="0" w:color="auto"/>
        <w:bottom w:val="none" w:sz="0" w:space="0" w:color="auto"/>
        <w:right w:val="none" w:sz="0" w:space="0" w:color="auto"/>
      </w:divBdr>
      <w:divsChild>
        <w:div w:id="1516922182">
          <w:marLeft w:val="0"/>
          <w:marRight w:val="0"/>
          <w:marTop w:val="0"/>
          <w:marBottom w:val="0"/>
          <w:divBdr>
            <w:top w:val="none" w:sz="0" w:space="0" w:color="auto"/>
            <w:left w:val="none" w:sz="0" w:space="0" w:color="auto"/>
            <w:bottom w:val="none" w:sz="0" w:space="0" w:color="auto"/>
            <w:right w:val="none" w:sz="0" w:space="0" w:color="auto"/>
          </w:divBdr>
          <w:divsChild>
            <w:div w:id="1910073207">
              <w:marLeft w:val="0"/>
              <w:marRight w:val="0"/>
              <w:marTop w:val="0"/>
              <w:marBottom w:val="0"/>
              <w:divBdr>
                <w:top w:val="none" w:sz="0" w:space="0" w:color="auto"/>
                <w:left w:val="none" w:sz="0" w:space="0" w:color="auto"/>
                <w:bottom w:val="none" w:sz="0" w:space="0" w:color="auto"/>
                <w:right w:val="none" w:sz="0" w:space="0" w:color="auto"/>
              </w:divBdr>
              <w:divsChild>
                <w:div w:id="1704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6538">
          <w:marLeft w:val="0"/>
          <w:marRight w:val="0"/>
          <w:marTop w:val="0"/>
          <w:marBottom w:val="0"/>
          <w:divBdr>
            <w:top w:val="none" w:sz="0" w:space="0" w:color="auto"/>
            <w:left w:val="none" w:sz="0" w:space="0" w:color="auto"/>
            <w:bottom w:val="none" w:sz="0" w:space="0" w:color="auto"/>
            <w:right w:val="none" w:sz="0" w:space="0" w:color="auto"/>
          </w:divBdr>
          <w:divsChild>
            <w:div w:id="1189414308">
              <w:marLeft w:val="0"/>
              <w:marRight w:val="0"/>
              <w:marTop w:val="0"/>
              <w:marBottom w:val="0"/>
              <w:divBdr>
                <w:top w:val="none" w:sz="0" w:space="0" w:color="auto"/>
                <w:left w:val="none" w:sz="0" w:space="0" w:color="auto"/>
                <w:bottom w:val="none" w:sz="0" w:space="0" w:color="auto"/>
                <w:right w:val="none" w:sz="0" w:space="0" w:color="auto"/>
              </w:divBdr>
              <w:divsChild>
                <w:div w:id="4341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655">
      <w:bodyDiv w:val="1"/>
      <w:marLeft w:val="0"/>
      <w:marRight w:val="0"/>
      <w:marTop w:val="0"/>
      <w:marBottom w:val="0"/>
      <w:divBdr>
        <w:top w:val="none" w:sz="0" w:space="0" w:color="auto"/>
        <w:left w:val="none" w:sz="0" w:space="0" w:color="auto"/>
        <w:bottom w:val="none" w:sz="0" w:space="0" w:color="auto"/>
        <w:right w:val="none" w:sz="0" w:space="0" w:color="auto"/>
      </w:divBdr>
      <w:divsChild>
        <w:div w:id="1103839996">
          <w:marLeft w:val="0"/>
          <w:marRight w:val="0"/>
          <w:marTop w:val="0"/>
          <w:marBottom w:val="0"/>
          <w:divBdr>
            <w:top w:val="none" w:sz="0" w:space="0" w:color="auto"/>
            <w:left w:val="none" w:sz="0" w:space="0" w:color="auto"/>
            <w:bottom w:val="none" w:sz="0" w:space="0" w:color="auto"/>
            <w:right w:val="none" w:sz="0" w:space="0" w:color="auto"/>
          </w:divBdr>
          <w:divsChild>
            <w:div w:id="1059325267">
              <w:marLeft w:val="0"/>
              <w:marRight w:val="0"/>
              <w:marTop w:val="0"/>
              <w:marBottom w:val="0"/>
              <w:divBdr>
                <w:top w:val="none" w:sz="0" w:space="0" w:color="auto"/>
                <w:left w:val="none" w:sz="0" w:space="0" w:color="auto"/>
                <w:bottom w:val="none" w:sz="0" w:space="0" w:color="auto"/>
                <w:right w:val="none" w:sz="0" w:space="0" w:color="auto"/>
              </w:divBdr>
              <w:divsChild>
                <w:div w:id="8162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8147">
      <w:bodyDiv w:val="1"/>
      <w:marLeft w:val="0"/>
      <w:marRight w:val="0"/>
      <w:marTop w:val="0"/>
      <w:marBottom w:val="0"/>
      <w:divBdr>
        <w:top w:val="none" w:sz="0" w:space="0" w:color="auto"/>
        <w:left w:val="none" w:sz="0" w:space="0" w:color="auto"/>
        <w:bottom w:val="none" w:sz="0" w:space="0" w:color="auto"/>
        <w:right w:val="none" w:sz="0" w:space="0" w:color="auto"/>
      </w:divBdr>
      <w:divsChild>
        <w:div w:id="237793360">
          <w:marLeft w:val="0"/>
          <w:marRight w:val="0"/>
          <w:marTop w:val="0"/>
          <w:marBottom w:val="0"/>
          <w:divBdr>
            <w:top w:val="none" w:sz="0" w:space="0" w:color="auto"/>
            <w:left w:val="none" w:sz="0" w:space="0" w:color="auto"/>
            <w:bottom w:val="none" w:sz="0" w:space="0" w:color="auto"/>
            <w:right w:val="none" w:sz="0" w:space="0" w:color="auto"/>
          </w:divBdr>
          <w:divsChild>
            <w:div w:id="1339961961">
              <w:marLeft w:val="0"/>
              <w:marRight w:val="0"/>
              <w:marTop w:val="0"/>
              <w:marBottom w:val="0"/>
              <w:divBdr>
                <w:top w:val="none" w:sz="0" w:space="0" w:color="auto"/>
                <w:left w:val="none" w:sz="0" w:space="0" w:color="auto"/>
                <w:bottom w:val="none" w:sz="0" w:space="0" w:color="auto"/>
                <w:right w:val="none" w:sz="0" w:space="0" w:color="auto"/>
              </w:divBdr>
              <w:divsChild>
                <w:div w:id="6584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12458">
      <w:bodyDiv w:val="1"/>
      <w:marLeft w:val="0"/>
      <w:marRight w:val="0"/>
      <w:marTop w:val="0"/>
      <w:marBottom w:val="0"/>
      <w:divBdr>
        <w:top w:val="none" w:sz="0" w:space="0" w:color="auto"/>
        <w:left w:val="none" w:sz="0" w:space="0" w:color="auto"/>
        <w:bottom w:val="none" w:sz="0" w:space="0" w:color="auto"/>
        <w:right w:val="none" w:sz="0" w:space="0" w:color="auto"/>
      </w:divBdr>
      <w:divsChild>
        <w:div w:id="366494438">
          <w:marLeft w:val="0"/>
          <w:marRight w:val="0"/>
          <w:marTop w:val="0"/>
          <w:marBottom w:val="0"/>
          <w:divBdr>
            <w:top w:val="none" w:sz="0" w:space="0" w:color="auto"/>
            <w:left w:val="none" w:sz="0" w:space="0" w:color="auto"/>
            <w:bottom w:val="none" w:sz="0" w:space="0" w:color="auto"/>
            <w:right w:val="none" w:sz="0" w:space="0" w:color="auto"/>
          </w:divBdr>
          <w:divsChild>
            <w:div w:id="704335107">
              <w:marLeft w:val="0"/>
              <w:marRight w:val="0"/>
              <w:marTop w:val="0"/>
              <w:marBottom w:val="0"/>
              <w:divBdr>
                <w:top w:val="none" w:sz="0" w:space="0" w:color="auto"/>
                <w:left w:val="none" w:sz="0" w:space="0" w:color="auto"/>
                <w:bottom w:val="none" w:sz="0" w:space="0" w:color="auto"/>
                <w:right w:val="none" w:sz="0" w:space="0" w:color="auto"/>
              </w:divBdr>
              <w:divsChild>
                <w:div w:id="9324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02/ep.6701503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Chalmers University</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Del</dc:creator>
  <cp:keywords/>
  <dc:description/>
  <cp:lastModifiedBy>Iván Del</cp:lastModifiedBy>
  <cp:revision>16</cp:revision>
  <dcterms:created xsi:type="dcterms:W3CDTF">2018-10-05T07:12:00Z</dcterms:created>
  <dcterms:modified xsi:type="dcterms:W3CDTF">2018-10-05T12:33:00Z</dcterms:modified>
</cp:coreProperties>
</file>